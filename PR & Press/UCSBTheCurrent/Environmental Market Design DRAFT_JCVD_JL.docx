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BAB6" w14:textId="77777777" w:rsidR="001B6867" w:rsidRDefault="001B6867">
      <w:pPr>
        <w:pStyle w:val="Body"/>
        <w:rPr>
          <w:sz w:val="24"/>
          <w:szCs w:val="24"/>
        </w:rPr>
      </w:pPr>
    </w:p>
    <w:p w14:paraId="5732C2F7" w14:textId="77777777" w:rsidR="001B6867" w:rsidRPr="00563128" w:rsidRDefault="000C4E8F">
      <w:pPr>
        <w:pStyle w:val="Body"/>
        <w:rPr>
          <w:sz w:val="24"/>
          <w:szCs w:val="24"/>
          <w:lang w:val="en-US"/>
        </w:rPr>
      </w:pPr>
      <w:r>
        <w:rPr>
          <w:sz w:val="24"/>
          <w:szCs w:val="24"/>
          <w:lang w:val="en-US"/>
        </w:rPr>
        <w:t xml:space="preserve">Last week, the Pacific Ocean archipelago nation of Palau took the momentous step of </w:t>
      </w:r>
      <w:commentRangeStart w:id="0"/>
      <w:r>
        <w:rPr>
          <w:sz w:val="24"/>
          <w:szCs w:val="24"/>
          <w:lang w:val="en-US"/>
        </w:rPr>
        <w:t xml:space="preserve">restricting 80% — 500,000 square kilometers — of its exclusive economic zone (EEZ) from </w:t>
      </w:r>
      <w:commentRangeEnd w:id="0"/>
      <w:r w:rsidR="001314C4">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0"/>
      </w:r>
      <w:r>
        <w:rPr>
          <w:sz w:val="24"/>
          <w:szCs w:val="24"/>
          <w:lang w:val="en-US"/>
        </w:rPr>
        <w:t xml:space="preserve">fishing. It was a move that is at once a cultural tradition, a far-sighted strategy for future generations, and an example of the level of conservation needed to protect ocean biodiversity and habitat. </w:t>
      </w:r>
    </w:p>
    <w:p w14:paraId="516E5851" w14:textId="77777777" w:rsidR="001B6867" w:rsidRPr="00563128" w:rsidRDefault="001B6867">
      <w:pPr>
        <w:pStyle w:val="Body"/>
        <w:rPr>
          <w:sz w:val="24"/>
          <w:szCs w:val="24"/>
          <w:lang w:val="en-US"/>
        </w:rPr>
      </w:pPr>
    </w:p>
    <w:p w14:paraId="113F0C6C" w14:textId="412B676E" w:rsidR="001B6867" w:rsidRPr="00563128" w:rsidRDefault="000C4E8F">
      <w:pPr>
        <w:pStyle w:val="Body"/>
        <w:rPr>
          <w:sz w:val="24"/>
          <w:szCs w:val="24"/>
          <w:lang w:val="en-US"/>
        </w:rPr>
      </w:pPr>
      <w:r>
        <w:rPr>
          <w:sz w:val="24"/>
          <w:szCs w:val="24"/>
          <w:lang w:val="en-US"/>
        </w:rPr>
        <w:t>Why don’t more coastal and island nations dive into this large-scale regenerative practice? Economics is among the major obstacles, according to UC Santa Barbara marine conservation</w:t>
      </w:r>
      <w:ins w:id="1" w:author="JC" w:date="2020-01-03T18:39:00Z">
        <w:r w:rsidR="00563128">
          <w:rPr>
            <w:sz w:val="24"/>
            <w:szCs w:val="24"/>
            <w:lang w:val="en-US"/>
          </w:rPr>
          <w:t xml:space="preserve"> scient</w:t>
        </w:r>
      </w:ins>
      <w:r>
        <w:rPr>
          <w:sz w:val="24"/>
          <w:szCs w:val="24"/>
          <w:lang w:val="en-US"/>
        </w:rPr>
        <w:t xml:space="preserve">ist Juan Carlos </w:t>
      </w:r>
      <w:proofErr w:type="spellStart"/>
      <w:r w:rsidRPr="00563128">
        <w:rPr>
          <w:sz w:val="24"/>
          <w:szCs w:val="24"/>
          <w:lang w:val="en-US"/>
        </w:rPr>
        <w:t>Villaseñ</w:t>
      </w:r>
      <w:r>
        <w:rPr>
          <w:sz w:val="24"/>
          <w:szCs w:val="24"/>
          <w:lang w:val="de-DE"/>
        </w:rPr>
        <w:t>or-Derbez</w:t>
      </w:r>
      <w:proofErr w:type="spellEnd"/>
      <w:r>
        <w:rPr>
          <w:sz w:val="24"/>
          <w:szCs w:val="24"/>
          <w:lang w:val="en-US"/>
        </w:rPr>
        <w:t>.</w:t>
      </w:r>
    </w:p>
    <w:p w14:paraId="3ACC3B6A" w14:textId="77777777" w:rsidR="001B6867" w:rsidRPr="00563128" w:rsidRDefault="001B6867">
      <w:pPr>
        <w:pStyle w:val="Body"/>
        <w:rPr>
          <w:sz w:val="24"/>
          <w:szCs w:val="24"/>
          <w:lang w:val="en-US"/>
        </w:rPr>
      </w:pPr>
    </w:p>
    <w:p w14:paraId="4810237B" w14:textId="77777777"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 xml:space="preserve">“Various scientists and organizations recognize the need to protect 10 - 30% of the ocean,” said </w:t>
      </w:r>
      <w:proofErr w:type="spellStart"/>
      <w:r w:rsidRPr="00563128">
        <w:rPr>
          <w:rFonts w:ascii="Arial" w:hAnsi="Arial"/>
          <w:color w:val="222222"/>
          <w:sz w:val="24"/>
          <w:szCs w:val="24"/>
        </w:rPr>
        <w:t>Villaseñ</w:t>
      </w:r>
      <w:r>
        <w:rPr>
          <w:rFonts w:ascii="Arial" w:hAnsi="Arial"/>
          <w:color w:val="222222"/>
          <w:sz w:val="24"/>
          <w:szCs w:val="24"/>
          <w:lang w:val="de-DE"/>
        </w:rPr>
        <w:t>or-Derbez</w:t>
      </w:r>
      <w:proofErr w:type="spellEnd"/>
      <w:r>
        <w:rPr>
          <w:rFonts w:ascii="Arial" w:hAnsi="Arial"/>
          <w:color w:val="222222"/>
          <w:sz w:val="24"/>
          <w:szCs w:val="24"/>
        </w:rPr>
        <w:t>, a doctoral student at UCSB’s Bren School of Environmental Science &amp; Management. “But, it’s very difficult for a country to conserve a region where extractive activities are so profitable, even if conservation may bring benefits in the future.” In addition, while marine protected areas have in fact greatly improved biodiversity and increased fish stocks, the distribution of the “spillover” benefits is unequal, often benefiting neighboring countries that may not be enacting their own conservation, as well as those fishing in the high seas.</w:t>
      </w:r>
    </w:p>
    <w:p w14:paraId="2E2DF496" w14:textId="77777777" w:rsidR="001B6867" w:rsidRDefault="001B6867">
      <w:pPr>
        <w:pStyle w:val="Default"/>
        <w:spacing w:line="340" w:lineRule="atLeast"/>
        <w:rPr>
          <w:rFonts w:ascii="Arial" w:eastAsia="Arial" w:hAnsi="Arial" w:cs="Arial"/>
          <w:color w:val="222222"/>
          <w:sz w:val="24"/>
          <w:szCs w:val="24"/>
        </w:rPr>
      </w:pPr>
    </w:p>
    <w:p w14:paraId="340CDC3C" w14:textId="7B389834"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 xml:space="preserve">To find a way around this conundrum, </w:t>
      </w:r>
      <w:proofErr w:type="spellStart"/>
      <w:r w:rsidRPr="00563128">
        <w:rPr>
          <w:rFonts w:ascii="Arial" w:hAnsi="Arial"/>
          <w:color w:val="222222"/>
          <w:sz w:val="24"/>
          <w:szCs w:val="24"/>
        </w:rPr>
        <w:t>Villaseñ</w:t>
      </w:r>
      <w:r>
        <w:rPr>
          <w:rFonts w:ascii="Arial" w:hAnsi="Arial"/>
          <w:color w:val="222222"/>
          <w:sz w:val="24"/>
          <w:szCs w:val="24"/>
          <w:lang w:val="de-DE"/>
        </w:rPr>
        <w:t>or-Derbez</w:t>
      </w:r>
      <w:proofErr w:type="spellEnd"/>
      <w:r>
        <w:rPr>
          <w:rFonts w:ascii="Arial" w:hAnsi="Arial"/>
          <w:color w:val="222222"/>
          <w:sz w:val="24"/>
          <w:szCs w:val="24"/>
        </w:rPr>
        <w:t xml:space="preserve"> and fellow Sustainable Fisheries Group members Christopher Costello (UCSB) and John Lynham (University of Hawaii) propose a market-based approach. In a paper [link] published in the journal Nature Sustainability, the team </w:t>
      </w:r>
      <w:commentRangeStart w:id="2"/>
      <w:del w:id="3" w:author="JC" w:date="2020-01-03T18:40:00Z">
        <w:r w:rsidDel="00563128">
          <w:rPr>
            <w:rFonts w:ascii="Arial" w:hAnsi="Arial"/>
            <w:color w:val="222222"/>
            <w:sz w:val="24"/>
            <w:szCs w:val="24"/>
          </w:rPr>
          <w:delText xml:space="preserve">designed </w:delText>
        </w:r>
      </w:del>
      <w:commentRangeEnd w:id="2"/>
      <w:r w:rsidR="0056312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2"/>
      </w:r>
      <w:ins w:id="4" w:author="JC" w:date="2020-01-03T18:42:00Z">
        <w:r w:rsidR="00563128">
          <w:rPr>
            <w:rFonts w:ascii="Arial" w:hAnsi="Arial"/>
            <w:color w:val="222222"/>
            <w:sz w:val="24"/>
            <w:szCs w:val="24"/>
          </w:rPr>
          <w:t>simulated and tested</w:t>
        </w:r>
      </w:ins>
      <w:ins w:id="5" w:author="JC" w:date="2020-01-03T18:40:00Z">
        <w:r w:rsidR="00563128">
          <w:rPr>
            <w:rFonts w:ascii="Arial" w:hAnsi="Arial"/>
            <w:color w:val="222222"/>
            <w:sz w:val="24"/>
            <w:szCs w:val="24"/>
          </w:rPr>
          <w:t xml:space="preserve"> </w:t>
        </w:r>
      </w:ins>
      <w:r>
        <w:rPr>
          <w:rFonts w:ascii="Arial" w:hAnsi="Arial"/>
          <w:color w:val="222222"/>
          <w:sz w:val="24"/>
          <w:szCs w:val="24"/>
        </w:rPr>
        <w:t xml:space="preserve">a system that allows </w:t>
      </w:r>
      <w:del w:id="6" w:author="Microsoft Office User" w:date="2020-01-03T14:10:00Z">
        <w:r w:rsidDel="00A81D11">
          <w:rPr>
            <w:rFonts w:ascii="Arial" w:hAnsi="Arial"/>
            <w:color w:val="222222"/>
            <w:sz w:val="24"/>
            <w:szCs w:val="24"/>
          </w:rPr>
          <w:delText xml:space="preserve">the </w:delText>
        </w:r>
      </w:del>
      <w:ins w:id="7" w:author="Microsoft Office User" w:date="2020-01-03T14:10:00Z">
        <w:r w:rsidR="00A81D11">
          <w:rPr>
            <w:rFonts w:ascii="Arial" w:hAnsi="Arial"/>
            <w:color w:val="222222"/>
            <w:sz w:val="24"/>
            <w:szCs w:val="24"/>
          </w:rPr>
          <w:t>a</w:t>
        </w:r>
        <w:r w:rsidR="00A81D11">
          <w:rPr>
            <w:rFonts w:ascii="Arial" w:hAnsi="Arial"/>
            <w:color w:val="222222"/>
            <w:sz w:val="24"/>
            <w:szCs w:val="24"/>
          </w:rPr>
          <w:t xml:space="preserve"> </w:t>
        </w:r>
      </w:ins>
      <w:r>
        <w:rPr>
          <w:rFonts w:ascii="Arial" w:hAnsi="Arial"/>
          <w:color w:val="222222"/>
          <w:sz w:val="24"/>
          <w:szCs w:val="24"/>
        </w:rPr>
        <w:t xml:space="preserve">conserving country the ability to offset the cost of conservation and recapture the benefits of </w:t>
      </w:r>
      <w:del w:id="8" w:author="Microsoft Office User" w:date="2020-01-03T14:10:00Z">
        <w:r w:rsidDel="00A81D11">
          <w:rPr>
            <w:rFonts w:ascii="Arial" w:hAnsi="Arial"/>
            <w:color w:val="222222"/>
            <w:sz w:val="24"/>
            <w:szCs w:val="24"/>
          </w:rPr>
          <w:delText>fisheries closures</w:delText>
        </w:r>
      </w:del>
      <w:ins w:id="9" w:author="Microsoft Office User" w:date="2020-01-03T14:10:00Z">
        <w:r w:rsidR="00A81D11">
          <w:rPr>
            <w:rFonts w:ascii="Arial" w:hAnsi="Arial"/>
            <w:color w:val="222222"/>
            <w:sz w:val="24"/>
            <w:szCs w:val="24"/>
          </w:rPr>
          <w:t>protected areas</w:t>
        </w:r>
      </w:ins>
      <w:r>
        <w:rPr>
          <w:rFonts w:ascii="Arial" w:hAnsi="Arial"/>
          <w:color w:val="222222"/>
          <w:sz w:val="24"/>
          <w:szCs w:val="24"/>
        </w:rPr>
        <w:t xml:space="preserve"> within their maritime territory.</w:t>
      </w:r>
    </w:p>
    <w:p w14:paraId="6C69B70C" w14:textId="77777777" w:rsidR="001B6867" w:rsidRDefault="001B6867">
      <w:pPr>
        <w:pStyle w:val="Default"/>
        <w:spacing w:line="340" w:lineRule="atLeast"/>
        <w:rPr>
          <w:rFonts w:ascii="Arial" w:eastAsia="Arial" w:hAnsi="Arial" w:cs="Arial"/>
          <w:color w:val="222222"/>
          <w:sz w:val="24"/>
          <w:szCs w:val="24"/>
        </w:rPr>
      </w:pPr>
    </w:p>
    <w:p w14:paraId="2EA02B9D" w14:textId="77777777" w:rsidR="001B6867" w:rsidRDefault="000C4E8F">
      <w:pPr>
        <w:pStyle w:val="Default"/>
        <w:spacing w:line="340" w:lineRule="atLeast"/>
        <w:rPr>
          <w:rFonts w:ascii="Arial" w:eastAsia="Arial" w:hAnsi="Arial" w:cs="Arial"/>
          <w:color w:val="222222"/>
          <w:sz w:val="24"/>
          <w:szCs w:val="24"/>
        </w:rPr>
      </w:pPr>
      <w:commentRangeStart w:id="10"/>
      <w:r>
        <w:rPr>
          <w:rFonts w:ascii="Arial" w:hAnsi="Arial"/>
          <w:color w:val="222222"/>
          <w:sz w:val="24"/>
          <w:szCs w:val="24"/>
        </w:rPr>
        <w:t xml:space="preserve">“Well-designed fishing markets can incentivize countries to engage in large-scale marine conservation,” </w:t>
      </w:r>
      <w:proofErr w:type="spellStart"/>
      <w:r w:rsidRPr="00563128">
        <w:rPr>
          <w:rFonts w:ascii="Arial" w:hAnsi="Arial"/>
          <w:color w:val="222222"/>
          <w:sz w:val="24"/>
          <w:szCs w:val="24"/>
        </w:rPr>
        <w:t>Villaseñ</w:t>
      </w:r>
      <w:r>
        <w:rPr>
          <w:rFonts w:ascii="Arial" w:hAnsi="Arial"/>
          <w:color w:val="222222"/>
          <w:sz w:val="24"/>
          <w:szCs w:val="24"/>
          <w:lang w:val="de-DE"/>
        </w:rPr>
        <w:t>or-Derbez</w:t>
      </w:r>
      <w:proofErr w:type="spellEnd"/>
      <w:r>
        <w:rPr>
          <w:rFonts w:ascii="Arial" w:hAnsi="Arial"/>
          <w:color w:val="222222"/>
          <w:sz w:val="24"/>
          <w:szCs w:val="24"/>
        </w:rPr>
        <w:t xml:space="preserve"> said.</w:t>
      </w:r>
      <w:commentRangeEnd w:id="10"/>
      <w:r w:rsidR="00A81D1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0"/>
      </w:r>
    </w:p>
    <w:p w14:paraId="51B6015F" w14:textId="77777777" w:rsidR="001B6867" w:rsidRDefault="001B6867">
      <w:pPr>
        <w:pStyle w:val="Default"/>
        <w:spacing w:line="340" w:lineRule="atLeast"/>
        <w:rPr>
          <w:rFonts w:ascii="Arial" w:eastAsia="Arial" w:hAnsi="Arial" w:cs="Arial"/>
          <w:color w:val="222222"/>
          <w:sz w:val="24"/>
          <w:szCs w:val="24"/>
        </w:rPr>
      </w:pPr>
    </w:p>
    <w:p w14:paraId="4E5F8376" w14:textId="13903E75"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The researchers took their cue from the Parties to the Naur</w:t>
      </w:r>
      <w:ins w:id="11" w:author="JC" w:date="2020-01-03T18:42:00Z">
        <w:r w:rsidR="00563128">
          <w:rPr>
            <w:rFonts w:ascii="Arial" w:hAnsi="Arial"/>
            <w:color w:val="222222"/>
            <w:sz w:val="24"/>
            <w:szCs w:val="24"/>
          </w:rPr>
          <w:t>u</w:t>
        </w:r>
      </w:ins>
      <w:del w:id="12" w:author="JC" w:date="2020-01-03T18:42:00Z">
        <w:r w:rsidDel="00563128">
          <w:rPr>
            <w:rFonts w:ascii="Arial" w:hAnsi="Arial"/>
            <w:color w:val="222222"/>
            <w:sz w:val="24"/>
            <w:szCs w:val="24"/>
          </w:rPr>
          <w:delText>o</w:delText>
        </w:r>
      </w:del>
      <w:r>
        <w:rPr>
          <w:rFonts w:ascii="Arial" w:hAnsi="Arial"/>
          <w:color w:val="222222"/>
          <w:sz w:val="24"/>
          <w:szCs w:val="24"/>
        </w:rPr>
        <w:t xml:space="preserve"> Agreement (PNA), a coalition of nine Pacific Island nations who collaboratively manage </w:t>
      </w:r>
      <w:commentRangeStart w:id="13"/>
      <w:r>
        <w:rPr>
          <w:rFonts w:ascii="Arial" w:hAnsi="Arial"/>
          <w:color w:val="222222"/>
          <w:sz w:val="24"/>
          <w:szCs w:val="24"/>
        </w:rPr>
        <w:t>25% of the world’s tuna</w:t>
      </w:r>
      <w:commentRangeEnd w:id="13"/>
      <w:r w:rsidR="00A81D1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3"/>
      </w:r>
      <w:r>
        <w:rPr>
          <w:rFonts w:ascii="Arial" w:hAnsi="Arial"/>
          <w:color w:val="222222"/>
          <w:sz w:val="24"/>
          <w:szCs w:val="24"/>
        </w:rPr>
        <w:t xml:space="preserve"> within their waters. Palau is one of the member countries, as is Kiribati, which in 2015 created the Phoenix Islands Protected Area (PIPA), one of the world’s largest marine protected areas.</w:t>
      </w:r>
    </w:p>
    <w:p w14:paraId="41431990" w14:textId="77777777" w:rsidR="001B6867" w:rsidRDefault="001B6867">
      <w:pPr>
        <w:pStyle w:val="Default"/>
        <w:spacing w:line="340" w:lineRule="atLeast"/>
        <w:rPr>
          <w:rFonts w:ascii="Arial" w:eastAsia="Arial" w:hAnsi="Arial" w:cs="Arial"/>
          <w:color w:val="222222"/>
          <w:sz w:val="24"/>
          <w:szCs w:val="24"/>
        </w:rPr>
      </w:pPr>
    </w:p>
    <w:p w14:paraId="46387F08" w14:textId="48F18017"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 xml:space="preserve">Of particular interest to the researchers was the PNA’s vessel-day scheme (VDS), a system that grants fishing vessels — typically from countries fishing far from their own territories — rights to fish within their tuna-rich waters. Vessel-days (capped at </w:t>
      </w:r>
      <w:ins w:id="14" w:author="JC" w:date="2020-01-03T18:43:00Z">
        <w:r w:rsidR="00563128">
          <w:rPr>
            <w:rFonts w:ascii="Arial" w:hAnsi="Arial"/>
            <w:color w:val="222222"/>
            <w:sz w:val="24"/>
            <w:szCs w:val="24"/>
          </w:rPr>
          <w:t xml:space="preserve">around </w:t>
        </w:r>
      </w:ins>
      <w:r>
        <w:rPr>
          <w:rFonts w:ascii="Arial" w:hAnsi="Arial"/>
          <w:color w:val="222222"/>
          <w:sz w:val="24"/>
          <w:szCs w:val="24"/>
        </w:rPr>
        <w:lastRenderedPageBreak/>
        <w:t xml:space="preserve">45,000 per year at the time of the study) are allocated between the PNA countries, which then grant </w:t>
      </w:r>
      <w:del w:id="15" w:author="Microsoft Office User" w:date="2020-01-03T14:12:00Z">
        <w:r w:rsidDel="00A81D11">
          <w:rPr>
            <w:rFonts w:ascii="Arial" w:hAnsi="Arial"/>
            <w:color w:val="222222"/>
            <w:sz w:val="24"/>
            <w:szCs w:val="24"/>
          </w:rPr>
          <w:delText xml:space="preserve">the </w:delText>
        </w:r>
      </w:del>
      <w:r>
        <w:rPr>
          <w:rFonts w:ascii="Arial" w:hAnsi="Arial"/>
          <w:color w:val="222222"/>
          <w:sz w:val="24"/>
          <w:szCs w:val="24"/>
        </w:rPr>
        <w:t xml:space="preserve">purchasing vessels 24-hour rights to fish in their waters. The VDS </w:t>
      </w:r>
      <w:del w:id="16" w:author="Microsoft Office User" w:date="2020-01-03T14:12:00Z">
        <w:r w:rsidDel="00A81D11">
          <w:rPr>
            <w:rFonts w:ascii="Arial" w:hAnsi="Arial"/>
            <w:color w:val="222222"/>
            <w:sz w:val="24"/>
            <w:szCs w:val="24"/>
          </w:rPr>
          <w:delText xml:space="preserve">does </w:delText>
        </w:r>
      </w:del>
      <w:r>
        <w:rPr>
          <w:rFonts w:ascii="Arial" w:hAnsi="Arial"/>
          <w:color w:val="222222"/>
          <w:sz w:val="24"/>
          <w:szCs w:val="24"/>
        </w:rPr>
        <w:t>not only allow</w:t>
      </w:r>
      <w:ins w:id="17" w:author="Microsoft Office User" w:date="2020-01-03T14:12:00Z">
        <w:r w:rsidR="00A81D11">
          <w:rPr>
            <w:rFonts w:ascii="Arial" w:hAnsi="Arial"/>
            <w:color w:val="222222"/>
            <w:sz w:val="24"/>
            <w:szCs w:val="24"/>
          </w:rPr>
          <w:t>s</w:t>
        </w:r>
      </w:ins>
      <w:r>
        <w:rPr>
          <w:rFonts w:ascii="Arial" w:hAnsi="Arial"/>
          <w:color w:val="222222"/>
          <w:sz w:val="24"/>
          <w:szCs w:val="24"/>
        </w:rPr>
        <w:t xml:space="preserve"> </w:t>
      </w:r>
      <w:del w:id="18" w:author="Microsoft Office User" w:date="2020-01-03T14:12:00Z">
        <w:r w:rsidDel="00A81D11">
          <w:rPr>
            <w:rFonts w:ascii="Arial" w:hAnsi="Arial"/>
            <w:color w:val="222222"/>
            <w:sz w:val="24"/>
            <w:szCs w:val="24"/>
          </w:rPr>
          <w:delText xml:space="preserve">the </w:delText>
        </w:r>
      </w:del>
      <w:r>
        <w:rPr>
          <w:rFonts w:ascii="Arial" w:hAnsi="Arial"/>
          <w:color w:val="222222"/>
          <w:sz w:val="24"/>
          <w:szCs w:val="24"/>
        </w:rPr>
        <w:t>PNA countries to maintain limits on the amount of fishing</w:t>
      </w:r>
      <w:ins w:id="19" w:author="Microsoft Office User" w:date="2020-01-03T14:12:00Z">
        <w:r w:rsidR="00A81D11">
          <w:rPr>
            <w:rFonts w:ascii="Arial" w:hAnsi="Arial"/>
            <w:color w:val="222222"/>
            <w:sz w:val="24"/>
            <w:szCs w:val="24"/>
          </w:rPr>
          <w:t xml:space="preserve"> in their waters</w:t>
        </w:r>
      </w:ins>
      <w:r>
        <w:rPr>
          <w:rFonts w:ascii="Arial" w:hAnsi="Arial"/>
          <w:color w:val="222222"/>
          <w:sz w:val="24"/>
          <w:szCs w:val="24"/>
        </w:rPr>
        <w:t xml:space="preserve">, it also brings in revenue </w:t>
      </w:r>
      <w:ins w:id="20" w:author="Microsoft Office User" w:date="2020-01-03T14:12:00Z">
        <w:r w:rsidR="00A81D11">
          <w:rPr>
            <w:rFonts w:ascii="Arial" w:hAnsi="Arial"/>
            <w:color w:val="222222"/>
            <w:sz w:val="24"/>
            <w:szCs w:val="24"/>
          </w:rPr>
          <w:t xml:space="preserve">for each country </w:t>
        </w:r>
      </w:ins>
      <w:r>
        <w:rPr>
          <w:rFonts w:ascii="Arial" w:hAnsi="Arial"/>
          <w:color w:val="222222"/>
          <w:sz w:val="24"/>
          <w:szCs w:val="24"/>
        </w:rPr>
        <w:t>by selling access to the highly desirable tuna. Importantly, according to the study, it also acts as a form of currency within the PNA — vessel-days can be traded between countries. In the event of a closure, the conserving country can recoup the cost of the lost revenue by selling its fishing rights to the other countries, which stand to benefit from increased fish stocks thanks to the conservation efforts.</w:t>
      </w:r>
    </w:p>
    <w:p w14:paraId="006E27F5" w14:textId="77777777" w:rsidR="001B6867" w:rsidRDefault="001B6867">
      <w:pPr>
        <w:pStyle w:val="Default"/>
        <w:spacing w:line="340" w:lineRule="atLeast"/>
        <w:rPr>
          <w:rFonts w:ascii="Arial" w:eastAsia="Arial" w:hAnsi="Arial" w:cs="Arial"/>
          <w:color w:val="222222"/>
          <w:sz w:val="24"/>
          <w:szCs w:val="24"/>
        </w:rPr>
      </w:pPr>
    </w:p>
    <w:p w14:paraId="1CFF9183" w14:textId="77777777"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 xml:space="preserve">“Countries that conserve can sell fishing rights to countries that want to increase fishing pressure,” </w:t>
      </w:r>
      <w:proofErr w:type="spellStart"/>
      <w:r>
        <w:rPr>
          <w:rFonts w:ascii="Arial" w:hAnsi="Arial"/>
          <w:color w:val="222222"/>
          <w:sz w:val="24"/>
          <w:szCs w:val="24"/>
        </w:rPr>
        <w:t>Villaseñor-Derbez</w:t>
      </w:r>
      <w:proofErr w:type="spellEnd"/>
      <w:r>
        <w:rPr>
          <w:rFonts w:ascii="Arial" w:hAnsi="Arial"/>
          <w:color w:val="222222"/>
          <w:sz w:val="24"/>
          <w:szCs w:val="24"/>
        </w:rPr>
        <w:t xml:space="preserve"> said. “This can offset 99% of the cost of conservation.”</w:t>
      </w:r>
    </w:p>
    <w:p w14:paraId="137E0837" w14:textId="77777777" w:rsidR="001B6867" w:rsidRDefault="001B6867">
      <w:pPr>
        <w:pStyle w:val="Default"/>
        <w:spacing w:line="340" w:lineRule="atLeast"/>
        <w:rPr>
          <w:rFonts w:ascii="Arial" w:eastAsia="Arial" w:hAnsi="Arial" w:cs="Arial"/>
          <w:color w:val="222222"/>
          <w:sz w:val="24"/>
          <w:szCs w:val="24"/>
        </w:rPr>
      </w:pPr>
    </w:p>
    <w:p w14:paraId="650DD8BE" w14:textId="77777777"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The researchers analyzed the effects of this large-scale marine conservation in action, by tracking 313 tuna fishing boats for seven years (more than 30 million individual points of data).</w:t>
      </w:r>
    </w:p>
    <w:p w14:paraId="5F40E067" w14:textId="77777777" w:rsidR="001B6867" w:rsidRDefault="001B6867">
      <w:pPr>
        <w:pStyle w:val="Default"/>
        <w:spacing w:line="340" w:lineRule="atLeast"/>
        <w:rPr>
          <w:rFonts w:ascii="Arial" w:eastAsia="Arial" w:hAnsi="Arial" w:cs="Arial"/>
          <w:color w:val="222222"/>
          <w:sz w:val="24"/>
          <w:szCs w:val="24"/>
        </w:rPr>
      </w:pPr>
    </w:p>
    <w:p w14:paraId="56EDBCD0" w14:textId="77777777" w:rsidR="001B6867" w:rsidRDefault="000C4E8F">
      <w:pPr>
        <w:pStyle w:val="Default"/>
        <w:spacing w:line="340" w:lineRule="atLeast"/>
        <w:rPr>
          <w:rFonts w:ascii="Arial" w:eastAsia="Arial" w:hAnsi="Arial" w:cs="Arial"/>
          <w:color w:val="222222"/>
          <w:sz w:val="24"/>
          <w:szCs w:val="24"/>
        </w:rPr>
      </w:pPr>
      <w:commentRangeStart w:id="21"/>
      <w:r>
        <w:rPr>
          <w:rFonts w:ascii="Arial" w:hAnsi="Arial"/>
          <w:color w:val="222222"/>
          <w:sz w:val="24"/>
          <w:szCs w:val="24"/>
        </w:rPr>
        <w:t xml:space="preserve">“Vessel-tracking data from </w:t>
      </w:r>
      <w:hyperlink r:id="rId9" w:history="1">
        <w:r>
          <w:rPr>
            <w:rStyle w:val="Hyperlink0"/>
            <w:rFonts w:ascii="Arial" w:hAnsi="Arial"/>
            <w:sz w:val="24"/>
            <w:szCs w:val="24"/>
          </w:rPr>
          <w:t>Global Fishing Watch</w:t>
        </w:r>
      </w:hyperlink>
      <w:r>
        <w:rPr>
          <w:rFonts w:ascii="Arial" w:hAnsi="Arial"/>
          <w:color w:val="222222"/>
          <w:sz w:val="24"/>
          <w:szCs w:val="24"/>
        </w:rPr>
        <w:t xml:space="preserve"> was instrumental to our work, because we were able to empirically test the effect of a large spatial closure in an area managed under fishing effort markets,” </w:t>
      </w:r>
      <w:commentRangeEnd w:id="21"/>
      <w:r w:rsidR="00A81D1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21"/>
      </w:r>
      <w:r>
        <w:rPr>
          <w:rFonts w:ascii="Arial" w:hAnsi="Arial"/>
          <w:color w:val="222222"/>
          <w:sz w:val="24"/>
          <w:szCs w:val="24"/>
        </w:rPr>
        <w:t>Villasenor-</w:t>
      </w:r>
      <w:proofErr w:type="spellStart"/>
      <w:r>
        <w:rPr>
          <w:rFonts w:ascii="Arial" w:hAnsi="Arial"/>
          <w:color w:val="222222"/>
          <w:sz w:val="24"/>
          <w:szCs w:val="24"/>
        </w:rPr>
        <w:t>Derbez</w:t>
      </w:r>
      <w:proofErr w:type="spellEnd"/>
      <w:r>
        <w:rPr>
          <w:rFonts w:ascii="Arial" w:hAnsi="Arial"/>
          <w:color w:val="222222"/>
          <w:sz w:val="24"/>
          <w:szCs w:val="24"/>
        </w:rPr>
        <w:t xml:space="preserve"> said. Specifically, they studied the patterns of fishing in Kiribati’s EEZ and the changes that had occurred since the 2015 implementation of PIPA, which protected valuable tuna spawning habitat, but also displaced a number of vessels fishing in its waters.</w:t>
      </w:r>
    </w:p>
    <w:p w14:paraId="797158E4" w14:textId="77777777" w:rsidR="001B6867" w:rsidRDefault="001B6867">
      <w:pPr>
        <w:pStyle w:val="Default"/>
        <w:spacing w:line="340" w:lineRule="atLeast"/>
        <w:rPr>
          <w:rFonts w:ascii="Arial" w:eastAsia="Arial" w:hAnsi="Arial" w:cs="Arial"/>
          <w:color w:val="222222"/>
          <w:sz w:val="24"/>
          <w:szCs w:val="24"/>
        </w:rPr>
      </w:pPr>
    </w:p>
    <w:p w14:paraId="0C6C2129" w14:textId="77777777"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 xml:space="preserve">According to the data, the number of vessels in Kiribati’s waters did indeed decline as a result of the new fishing restrictions. </w:t>
      </w:r>
      <w:proofErr w:type="gramStart"/>
      <w:r>
        <w:rPr>
          <w:rFonts w:ascii="Arial" w:hAnsi="Arial"/>
          <w:color w:val="222222"/>
          <w:sz w:val="24"/>
          <w:szCs w:val="24"/>
        </w:rPr>
        <w:t>So</w:t>
      </w:r>
      <w:proofErr w:type="gramEnd"/>
      <w:r>
        <w:rPr>
          <w:rFonts w:ascii="Arial" w:hAnsi="Arial"/>
          <w:color w:val="222222"/>
          <w:sz w:val="24"/>
          <w:szCs w:val="24"/>
        </w:rPr>
        <w:t xml:space="preserve"> did its revenue. However, the rate of decrease in Kiribati’s revenue was less than the rate of decrease in fishing effort, and at the PNA level, the level of fishing effort remained constant, suggesting a redistribution of fishing vessels within the PNA and an offset in costs enabled by the trading of fishing rights.</w:t>
      </w:r>
    </w:p>
    <w:p w14:paraId="2B40DEF6" w14:textId="77777777" w:rsidR="001B6867" w:rsidRDefault="001B6867">
      <w:pPr>
        <w:pStyle w:val="Default"/>
        <w:spacing w:line="340" w:lineRule="atLeast"/>
        <w:rPr>
          <w:rFonts w:ascii="Arial" w:eastAsia="Arial" w:hAnsi="Arial" w:cs="Arial"/>
          <w:color w:val="222222"/>
          <w:sz w:val="24"/>
          <w:szCs w:val="24"/>
        </w:rPr>
      </w:pPr>
    </w:p>
    <w:p w14:paraId="72B65EA1" w14:textId="77777777" w:rsidR="001B6867" w:rsidRDefault="000C4E8F">
      <w:pPr>
        <w:pStyle w:val="Default"/>
        <w:spacing w:line="340" w:lineRule="atLeast"/>
        <w:rPr>
          <w:rFonts w:ascii="Arial" w:eastAsia="Arial" w:hAnsi="Arial" w:cs="Arial"/>
          <w:color w:val="222222"/>
          <w:sz w:val="24"/>
          <w:szCs w:val="24"/>
        </w:rPr>
      </w:pPr>
      <w:r>
        <w:rPr>
          <w:rFonts w:ascii="Arial" w:hAnsi="Arial"/>
          <w:color w:val="222222"/>
          <w:sz w:val="24"/>
          <w:szCs w:val="24"/>
        </w:rPr>
        <w:t xml:space="preserve">“Vessels are displaced when a marine protected area is created, but the conserving nation can still profit by selling fishing rights to the very nations where vessels redistributed to,” </w:t>
      </w:r>
      <w:proofErr w:type="spellStart"/>
      <w:r w:rsidRPr="00563128">
        <w:rPr>
          <w:rFonts w:ascii="Arial" w:hAnsi="Arial"/>
          <w:color w:val="222222"/>
          <w:sz w:val="24"/>
          <w:szCs w:val="24"/>
        </w:rPr>
        <w:t>Villaseñ</w:t>
      </w:r>
      <w:r>
        <w:rPr>
          <w:rFonts w:ascii="Arial" w:hAnsi="Arial"/>
          <w:color w:val="222222"/>
          <w:sz w:val="24"/>
          <w:szCs w:val="24"/>
          <w:lang w:val="de-DE"/>
        </w:rPr>
        <w:t>or-Derbez</w:t>
      </w:r>
      <w:proofErr w:type="spellEnd"/>
      <w:r>
        <w:rPr>
          <w:rFonts w:ascii="Arial" w:hAnsi="Arial"/>
          <w:color w:val="222222"/>
          <w:sz w:val="24"/>
          <w:szCs w:val="24"/>
        </w:rPr>
        <w:t xml:space="preserve"> said.</w:t>
      </w:r>
      <w:r>
        <w:rPr>
          <w:rFonts w:ascii="Arial" w:eastAsia="Arial" w:hAnsi="Arial" w:cs="Arial"/>
          <w:color w:val="222222"/>
          <w:sz w:val="24"/>
          <w:szCs w:val="24"/>
        </w:rPr>
        <w:br/>
      </w:r>
    </w:p>
    <w:p w14:paraId="59592978" w14:textId="64D28AF8" w:rsidR="001B6867" w:rsidRDefault="00A81D11">
      <w:pPr>
        <w:pStyle w:val="Default"/>
        <w:spacing w:line="340" w:lineRule="atLeast"/>
        <w:rPr>
          <w:rFonts w:ascii="Arial" w:eastAsia="Arial" w:hAnsi="Arial" w:cs="Arial"/>
          <w:color w:val="222222"/>
          <w:sz w:val="24"/>
          <w:szCs w:val="24"/>
        </w:rPr>
      </w:pPr>
      <w:ins w:id="22" w:author="Microsoft Office User" w:date="2020-01-03T14:13:00Z">
        <w:r>
          <w:rPr>
            <w:rFonts w:ascii="Arial" w:hAnsi="Arial"/>
            <w:color w:val="222222"/>
            <w:sz w:val="24"/>
            <w:szCs w:val="24"/>
          </w:rPr>
          <w:t>A</w:t>
        </w:r>
        <w:r>
          <w:rPr>
            <w:rFonts w:ascii="Arial" w:hAnsi="Arial"/>
            <w:color w:val="222222"/>
            <w:sz w:val="24"/>
            <w:szCs w:val="24"/>
          </w:rPr>
          <w:t>ccording to the researchers</w:t>
        </w:r>
        <w:r>
          <w:rPr>
            <w:rFonts w:ascii="Arial" w:hAnsi="Arial"/>
            <w:color w:val="222222"/>
            <w:sz w:val="24"/>
            <w:szCs w:val="24"/>
          </w:rPr>
          <w:t>, w</w:t>
        </w:r>
      </w:ins>
      <w:del w:id="23" w:author="Microsoft Office User" w:date="2020-01-03T14:13:00Z">
        <w:r w:rsidR="000C4E8F" w:rsidDel="00A81D11">
          <w:rPr>
            <w:rFonts w:ascii="Arial" w:hAnsi="Arial"/>
            <w:color w:val="222222"/>
            <w:sz w:val="24"/>
            <w:szCs w:val="24"/>
          </w:rPr>
          <w:delText>W</w:delText>
        </w:r>
      </w:del>
      <w:r w:rsidR="000C4E8F">
        <w:rPr>
          <w:rFonts w:ascii="Arial" w:hAnsi="Arial"/>
          <w:color w:val="222222"/>
          <w:sz w:val="24"/>
          <w:szCs w:val="24"/>
        </w:rPr>
        <w:t>ith appropriate modifications</w:t>
      </w:r>
      <w:ins w:id="24" w:author="Microsoft Office User" w:date="2020-01-03T14:14:00Z">
        <w:r>
          <w:rPr>
            <w:rFonts w:ascii="Arial" w:hAnsi="Arial"/>
            <w:color w:val="222222"/>
            <w:sz w:val="24"/>
            <w:szCs w:val="24"/>
          </w:rPr>
          <w:t xml:space="preserve"> </w:t>
        </w:r>
        <w:r>
          <w:rPr>
            <w:rFonts w:ascii="Arial" w:hAnsi="Arial"/>
            <w:color w:val="222222"/>
            <w:sz w:val="24"/>
            <w:szCs w:val="24"/>
          </w:rPr>
          <w:t>and incentives</w:t>
        </w:r>
      </w:ins>
      <w:r w:rsidR="000C4E8F">
        <w:rPr>
          <w:rFonts w:ascii="Arial" w:hAnsi="Arial"/>
          <w:color w:val="222222"/>
          <w:sz w:val="24"/>
          <w:szCs w:val="24"/>
        </w:rPr>
        <w:t xml:space="preserve"> — such as biomass-based fishing rights allocations —</w:t>
      </w:r>
      <w:del w:id="25" w:author="Microsoft Office User" w:date="2020-01-03T14:14:00Z">
        <w:r w:rsidR="000C4E8F" w:rsidDel="00A81D11">
          <w:rPr>
            <w:rFonts w:ascii="Arial" w:hAnsi="Arial"/>
            <w:color w:val="222222"/>
            <w:sz w:val="24"/>
            <w:szCs w:val="24"/>
          </w:rPr>
          <w:delText xml:space="preserve"> and incentives, </w:delText>
        </w:r>
      </w:del>
      <w:del w:id="26" w:author="Microsoft Office User" w:date="2020-01-03T14:13:00Z">
        <w:r w:rsidR="000C4E8F" w:rsidDel="00A81D11">
          <w:rPr>
            <w:rFonts w:ascii="Arial" w:hAnsi="Arial"/>
            <w:color w:val="222222"/>
            <w:sz w:val="24"/>
            <w:szCs w:val="24"/>
          </w:rPr>
          <w:delText>according to the researchers</w:delText>
        </w:r>
      </w:del>
      <w:del w:id="27" w:author="Microsoft Office User" w:date="2020-01-03T14:14:00Z">
        <w:r w:rsidR="000C4E8F" w:rsidDel="00A81D11">
          <w:rPr>
            <w:rFonts w:ascii="Arial" w:hAnsi="Arial"/>
            <w:color w:val="222222"/>
            <w:sz w:val="24"/>
            <w:szCs w:val="24"/>
          </w:rPr>
          <w:delText>,</w:delText>
        </w:r>
      </w:del>
      <w:r w:rsidR="000C4E8F">
        <w:rPr>
          <w:rFonts w:ascii="Arial" w:hAnsi="Arial"/>
          <w:color w:val="222222"/>
          <w:sz w:val="24"/>
          <w:szCs w:val="24"/>
        </w:rPr>
        <w:t xml:space="preserve"> an economic framework with </w:t>
      </w:r>
      <w:del w:id="28" w:author="Microsoft Office User" w:date="2020-01-03T14:14:00Z">
        <w:r w:rsidR="000C4E8F" w:rsidDel="00A81D11">
          <w:rPr>
            <w:rFonts w:ascii="Arial" w:hAnsi="Arial"/>
            <w:color w:val="222222"/>
            <w:sz w:val="24"/>
            <w:szCs w:val="24"/>
          </w:rPr>
          <w:delText xml:space="preserve">mechanisms such as </w:delText>
        </w:r>
      </w:del>
      <w:r w:rsidR="000C4E8F">
        <w:rPr>
          <w:rFonts w:ascii="Arial" w:hAnsi="Arial"/>
          <w:color w:val="222222"/>
          <w:sz w:val="24"/>
          <w:szCs w:val="24"/>
        </w:rPr>
        <w:t xml:space="preserve">cross-country transferable and tradeable rights could enable long-term, widespread conservation efforts </w:t>
      </w:r>
      <w:del w:id="29" w:author="Microsoft Office User" w:date="2020-01-03T14:14:00Z">
        <w:r w:rsidR="000C4E8F" w:rsidDel="00A81D11">
          <w:rPr>
            <w:rFonts w:ascii="Arial" w:hAnsi="Arial"/>
            <w:color w:val="222222"/>
            <w:sz w:val="24"/>
            <w:szCs w:val="24"/>
          </w:rPr>
          <w:delText xml:space="preserve">we </w:delText>
        </w:r>
      </w:del>
      <w:r w:rsidR="000C4E8F">
        <w:rPr>
          <w:rFonts w:ascii="Arial" w:hAnsi="Arial"/>
          <w:color w:val="222222"/>
          <w:sz w:val="24"/>
          <w:szCs w:val="24"/>
        </w:rPr>
        <w:t>need</w:t>
      </w:r>
      <w:ins w:id="30" w:author="Microsoft Office User" w:date="2020-01-03T14:14:00Z">
        <w:r>
          <w:rPr>
            <w:rFonts w:ascii="Arial" w:hAnsi="Arial"/>
            <w:color w:val="222222"/>
            <w:sz w:val="24"/>
            <w:szCs w:val="24"/>
          </w:rPr>
          <w:t>ed</w:t>
        </w:r>
      </w:ins>
      <w:r w:rsidR="000C4E8F">
        <w:rPr>
          <w:rFonts w:ascii="Arial" w:hAnsi="Arial"/>
          <w:color w:val="222222"/>
          <w:sz w:val="24"/>
          <w:szCs w:val="24"/>
        </w:rPr>
        <w:t xml:space="preserve"> to protect biodiversity, habitat and food </w:t>
      </w:r>
      <w:del w:id="31" w:author="Microsoft Office User" w:date="2020-01-03T14:14:00Z">
        <w:r w:rsidR="000C4E8F" w:rsidDel="00A81D11">
          <w:rPr>
            <w:rFonts w:ascii="Arial" w:hAnsi="Arial"/>
            <w:color w:val="222222"/>
            <w:sz w:val="24"/>
            <w:szCs w:val="24"/>
          </w:rPr>
          <w:delText>source</w:delText>
        </w:r>
      </w:del>
      <w:ins w:id="32" w:author="Microsoft Office User" w:date="2020-01-03T14:14:00Z">
        <w:r>
          <w:rPr>
            <w:rFonts w:ascii="Arial" w:hAnsi="Arial"/>
            <w:color w:val="222222"/>
            <w:sz w:val="24"/>
            <w:szCs w:val="24"/>
          </w:rPr>
          <w:t>security</w:t>
        </w:r>
      </w:ins>
      <w:r w:rsidR="000C4E8F">
        <w:rPr>
          <w:rFonts w:ascii="Arial" w:hAnsi="Arial"/>
          <w:color w:val="222222"/>
          <w:sz w:val="24"/>
          <w:szCs w:val="24"/>
        </w:rPr>
        <w:t>.</w:t>
      </w:r>
    </w:p>
    <w:p w14:paraId="4C98B87C" w14:textId="77777777" w:rsidR="001B6867" w:rsidRDefault="001B6867">
      <w:pPr>
        <w:pStyle w:val="Default"/>
        <w:spacing w:line="340" w:lineRule="atLeast"/>
        <w:rPr>
          <w:rFonts w:ascii="Arial" w:eastAsia="Arial" w:hAnsi="Arial" w:cs="Arial"/>
          <w:color w:val="222222"/>
          <w:sz w:val="24"/>
          <w:szCs w:val="24"/>
        </w:rPr>
      </w:pPr>
    </w:p>
    <w:p w14:paraId="19EA495C" w14:textId="77777777" w:rsidR="001B6867" w:rsidRDefault="000C4E8F">
      <w:pPr>
        <w:pStyle w:val="Default"/>
        <w:spacing w:line="340" w:lineRule="atLeast"/>
        <w:rPr>
          <w:rFonts w:ascii="Arial" w:eastAsia="Arial" w:hAnsi="Arial" w:cs="Arial"/>
          <w:color w:val="222222"/>
          <w:sz w:val="24"/>
          <w:szCs w:val="24"/>
        </w:rPr>
      </w:pPr>
      <w:commentRangeStart w:id="33"/>
      <w:r>
        <w:rPr>
          <w:rFonts w:ascii="Arial" w:hAnsi="Arial"/>
          <w:color w:val="222222"/>
          <w:sz w:val="24"/>
          <w:szCs w:val="24"/>
        </w:rPr>
        <w:t xml:space="preserve">“Our work provides a template for how to incentivize countries to engage in large-scale marine conservation within a market-based setting,” </w:t>
      </w:r>
      <w:commentRangeEnd w:id="33"/>
      <w:r w:rsidR="00A81D1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3"/>
      </w:r>
      <w:proofErr w:type="spellStart"/>
      <w:r w:rsidRPr="00563128">
        <w:rPr>
          <w:rFonts w:ascii="Arial" w:hAnsi="Arial"/>
          <w:color w:val="222222"/>
          <w:sz w:val="24"/>
          <w:szCs w:val="24"/>
        </w:rPr>
        <w:t>Villaseñ</w:t>
      </w:r>
      <w:r>
        <w:rPr>
          <w:rFonts w:ascii="Arial" w:hAnsi="Arial"/>
          <w:color w:val="222222"/>
          <w:sz w:val="24"/>
          <w:szCs w:val="24"/>
        </w:rPr>
        <w:t>or-Derbez</w:t>
      </w:r>
      <w:proofErr w:type="spellEnd"/>
      <w:r>
        <w:rPr>
          <w:rFonts w:ascii="Arial" w:hAnsi="Arial"/>
          <w:color w:val="222222"/>
          <w:sz w:val="24"/>
          <w:szCs w:val="24"/>
        </w:rPr>
        <w:t xml:space="preserve"> said.</w:t>
      </w:r>
      <w:r>
        <w:rPr>
          <w:rFonts w:ascii="Arial" w:eastAsia="Arial" w:hAnsi="Arial" w:cs="Arial"/>
          <w:color w:val="222222"/>
          <w:sz w:val="24"/>
          <w:szCs w:val="24"/>
        </w:rPr>
        <w:br/>
      </w:r>
    </w:p>
    <w:p w14:paraId="4C0D1FDE" w14:textId="77777777" w:rsidR="001B6867" w:rsidRDefault="001B6867">
      <w:pPr>
        <w:pStyle w:val="Default"/>
        <w:spacing w:line="340" w:lineRule="atLeast"/>
        <w:rPr>
          <w:rFonts w:ascii="Arial" w:eastAsia="Arial" w:hAnsi="Arial" w:cs="Arial"/>
          <w:color w:val="222222"/>
          <w:sz w:val="24"/>
          <w:szCs w:val="24"/>
        </w:rPr>
      </w:pPr>
    </w:p>
    <w:p w14:paraId="2E8C727F" w14:textId="77777777" w:rsidR="001B6867" w:rsidRDefault="001B6867">
      <w:pPr>
        <w:pStyle w:val="Default"/>
        <w:tabs>
          <w:tab w:val="left" w:pos="220"/>
          <w:tab w:val="left" w:pos="720"/>
        </w:tabs>
        <w:spacing w:line="400" w:lineRule="atLeast"/>
        <w:ind w:left="720" w:hanging="720"/>
        <w:rPr>
          <w:rFonts w:ascii="Arial" w:eastAsia="Arial" w:hAnsi="Arial" w:cs="Arial"/>
          <w:color w:val="222222"/>
          <w:sz w:val="29"/>
          <w:szCs w:val="29"/>
          <w:shd w:val="clear" w:color="auto" w:fill="FFFFFF"/>
        </w:rPr>
      </w:pPr>
    </w:p>
    <w:p w14:paraId="5D114CB9" w14:textId="77777777" w:rsidR="001B6867" w:rsidRDefault="001B6867">
      <w:pPr>
        <w:pStyle w:val="Default"/>
        <w:spacing w:line="340" w:lineRule="atLeast"/>
        <w:rPr>
          <w:rFonts w:ascii="Arial" w:eastAsia="Arial" w:hAnsi="Arial" w:cs="Arial"/>
          <w:color w:val="222222"/>
          <w:sz w:val="24"/>
          <w:szCs w:val="24"/>
        </w:rPr>
      </w:pPr>
    </w:p>
    <w:p w14:paraId="7BB94632" w14:textId="77777777" w:rsidR="001B6867" w:rsidRPr="00563128" w:rsidRDefault="001B6867">
      <w:pPr>
        <w:pStyle w:val="Body"/>
        <w:rPr>
          <w:sz w:val="24"/>
          <w:szCs w:val="24"/>
          <w:lang w:val="en-US"/>
        </w:rPr>
      </w:pPr>
    </w:p>
    <w:p w14:paraId="0DC6E913" w14:textId="77777777" w:rsidR="001B6867" w:rsidRPr="00563128" w:rsidRDefault="001B6867">
      <w:pPr>
        <w:pStyle w:val="Body"/>
        <w:rPr>
          <w:sz w:val="24"/>
          <w:szCs w:val="24"/>
          <w:lang w:val="en-US"/>
        </w:rPr>
      </w:pPr>
    </w:p>
    <w:p w14:paraId="22E82996" w14:textId="77777777" w:rsidR="001B6867" w:rsidRPr="00563128" w:rsidRDefault="001B6867">
      <w:pPr>
        <w:pStyle w:val="Body"/>
        <w:rPr>
          <w:lang w:val="en-US"/>
        </w:rPr>
      </w:pPr>
    </w:p>
    <w:sectPr w:rsidR="001B6867" w:rsidRPr="00563128">
      <w:headerReference w:type="default" r:id="rId10"/>
      <w:footerReference w:type="default" r:id="rId11"/>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3T14:09:00Z" w:initials="MOU">
    <w:p w14:paraId="0ECB2B1F" w14:textId="0882C724" w:rsidR="001314C4" w:rsidRDefault="001314C4">
      <w:pPr>
        <w:pStyle w:val="CommentText"/>
      </w:pPr>
      <w:r>
        <w:rPr>
          <w:rStyle w:val="CommentReference"/>
        </w:rPr>
        <w:annotationRef/>
      </w:r>
      <w:r w:rsidR="00060D2C">
        <w:rPr>
          <w:noProof/>
        </w:rPr>
        <w:t>"</w:t>
      </w:r>
      <w:r w:rsidR="00060D2C">
        <w:rPr>
          <w:noProof/>
        </w:rPr>
        <w:t>r</w:t>
      </w:r>
      <w:r w:rsidR="00060D2C">
        <w:rPr>
          <w:noProof/>
        </w:rPr>
        <w:t>e</w:t>
      </w:r>
      <w:r w:rsidR="00060D2C">
        <w:rPr>
          <w:noProof/>
        </w:rPr>
        <w:t>s</w:t>
      </w:r>
      <w:r w:rsidR="00060D2C">
        <w:rPr>
          <w:noProof/>
        </w:rPr>
        <w:t>t</w:t>
      </w:r>
      <w:r w:rsidR="00060D2C">
        <w:rPr>
          <w:noProof/>
        </w:rPr>
        <w:t>r</w:t>
      </w:r>
      <w:r w:rsidR="00060D2C">
        <w:rPr>
          <w:noProof/>
        </w:rPr>
        <w:t>i</w:t>
      </w:r>
      <w:r w:rsidR="00060D2C">
        <w:rPr>
          <w:noProof/>
        </w:rPr>
        <w:t>c</w:t>
      </w:r>
      <w:r w:rsidR="00060D2C">
        <w:rPr>
          <w:noProof/>
        </w:rPr>
        <w:t>t</w:t>
      </w:r>
      <w:r w:rsidR="00060D2C">
        <w:rPr>
          <w:noProof/>
        </w:rPr>
        <w:t>i</w:t>
      </w:r>
      <w:r w:rsidR="00060D2C">
        <w:rPr>
          <w:noProof/>
        </w:rPr>
        <w:t>n</w:t>
      </w:r>
      <w:r w:rsidR="00060D2C">
        <w:rPr>
          <w:noProof/>
        </w:rPr>
        <w:t>g</w:t>
      </w:r>
      <w:r w:rsidR="00060D2C">
        <w:rPr>
          <w:noProof/>
        </w:rPr>
        <w:t xml:space="preserve"> </w:t>
      </w:r>
      <w:r w:rsidR="00060D2C">
        <w:rPr>
          <w:noProof/>
        </w:rPr>
        <w:t>.</w:t>
      </w:r>
      <w:r w:rsidR="00060D2C">
        <w:rPr>
          <w:noProof/>
        </w:rPr>
        <w:t>.</w:t>
      </w:r>
      <w:r w:rsidR="00060D2C">
        <w:rPr>
          <w:noProof/>
        </w:rPr>
        <w:t>.</w:t>
      </w:r>
      <w:r w:rsidR="00060D2C">
        <w:rPr>
          <w:noProof/>
        </w:rPr>
        <w:t xml:space="preserve"> </w:t>
      </w:r>
      <w:r w:rsidR="00060D2C">
        <w:rPr>
          <w:noProof/>
        </w:rPr>
        <w:t>f</w:t>
      </w:r>
      <w:r w:rsidR="00060D2C">
        <w:rPr>
          <w:noProof/>
        </w:rPr>
        <w:t>r</w:t>
      </w:r>
      <w:r w:rsidR="00060D2C">
        <w:rPr>
          <w:noProof/>
        </w:rPr>
        <w:t>o</w:t>
      </w:r>
      <w:r w:rsidR="00060D2C">
        <w:rPr>
          <w:noProof/>
        </w:rPr>
        <w:t>m</w:t>
      </w:r>
      <w:r w:rsidR="00060D2C">
        <w:rPr>
          <w:noProof/>
        </w:rPr>
        <w:t>"</w:t>
      </w:r>
      <w:r w:rsidR="00060D2C">
        <w:rPr>
          <w:noProof/>
        </w:rPr>
        <w:t xml:space="preserve"> </w:t>
      </w:r>
      <w:r w:rsidR="00060D2C">
        <w:rPr>
          <w:noProof/>
        </w:rPr>
        <w:t>i</w:t>
      </w:r>
      <w:r w:rsidR="00060D2C">
        <w:rPr>
          <w:noProof/>
        </w:rPr>
        <w:t>s</w:t>
      </w:r>
      <w:r w:rsidR="00060D2C">
        <w:rPr>
          <w:noProof/>
        </w:rPr>
        <w:t xml:space="preserve"> </w:t>
      </w:r>
      <w:r w:rsidR="00060D2C">
        <w:rPr>
          <w:noProof/>
        </w:rPr>
        <w:t xml:space="preserve">a </w:t>
      </w:r>
      <w:r w:rsidR="00060D2C">
        <w:rPr>
          <w:noProof/>
        </w:rPr>
        <w:t>b</w:t>
      </w:r>
      <w:r w:rsidR="00060D2C">
        <w:rPr>
          <w:noProof/>
        </w:rPr>
        <w:t>i</w:t>
      </w:r>
      <w:r w:rsidR="00060D2C">
        <w:rPr>
          <w:noProof/>
        </w:rPr>
        <w:t>t</w:t>
      </w:r>
      <w:r w:rsidR="00060D2C">
        <w:rPr>
          <w:noProof/>
        </w:rPr>
        <w:t xml:space="preserve"> w</w:t>
      </w:r>
      <w:r w:rsidR="00060D2C">
        <w:rPr>
          <w:noProof/>
        </w:rPr>
        <w:t>e</w:t>
      </w:r>
      <w:r w:rsidR="00060D2C">
        <w:rPr>
          <w:noProof/>
        </w:rPr>
        <w:t>i</w:t>
      </w:r>
      <w:r w:rsidR="00060D2C">
        <w:rPr>
          <w:noProof/>
        </w:rPr>
        <w:t>r</w:t>
      </w:r>
      <w:r w:rsidR="00060D2C">
        <w:rPr>
          <w:noProof/>
        </w:rPr>
        <w:t>d</w:t>
      </w:r>
      <w:r w:rsidR="00060D2C">
        <w:rPr>
          <w:noProof/>
        </w:rPr>
        <w:t>.</w:t>
      </w:r>
      <w:r w:rsidR="00060D2C">
        <w:rPr>
          <w:noProof/>
        </w:rPr>
        <w:t xml:space="preserve"> </w:t>
      </w:r>
      <w:r w:rsidR="00060D2C">
        <w:rPr>
          <w:noProof/>
        </w:rPr>
        <w:t>M</w:t>
      </w:r>
      <w:r w:rsidR="00060D2C">
        <w:rPr>
          <w:noProof/>
        </w:rPr>
        <w:t>a</w:t>
      </w:r>
      <w:r w:rsidR="00060D2C">
        <w:rPr>
          <w:noProof/>
        </w:rPr>
        <w:t>y</w:t>
      </w:r>
      <w:r w:rsidR="00060D2C">
        <w:rPr>
          <w:noProof/>
        </w:rPr>
        <w:t>b</w:t>
      </w:r>
      <w:r w:rsidR="00060D2C">
        <w:rPr>
          <w:noProof/>
        </w:rPr>
        <w:t>e</w:t>
      </w:r>
      <w:r w:rsidR="00060D2C">
        <w:rPr>
          <w:noProof/>
        </w:rPr>
        <w:t xml:space="preserve"> </w:t>
      </w:r>
      <w:r w:rsidR="00060D2C">
        <w:rPr>
          <w:noProof/>
        </w:rPr>
        <w:t>"</w:t>
      </w:r>
      <w:r w:rsidR="00060D2C">
        <w:rPr>
          <w:noProof/>
        </w:rPr>
        <w:t>p</w:t>
      </w:r>
      <w:r w:rsidR="00060D2C">
        <w:rPr>
          <w:noProof/>
        </w:rPr>
        <w:t>r</w:t>
      </w:r>
      <w:r w:rsidR="00060D2C">
        <w:rPr>
          <w:noProof/>
        </w:rPr>
        <w:t>o</w:t>
      </w:r>
      <w:r w:rsidR="00060D2C">
        <w:rPr>
          <w:noProof/>
        </w:rPr>
        <w:t>t</w:t>
      </w:r>
      <w:r w:rsidR="00060D2C">
        <w:rPr>
          <w:noProof/>
        </w:rPr>
        <w:t>e</w:t>
      </w:r>
      <w:r w:rsidR="00060D2C">
        <w:rPr>
          <w:noProof/>
        </w:rPr>
        <w:t>c</w:t>
      </w:r>
      <w:r w:rsidR="00060D2C">
        <w:rPr>
          <w:noProof/>
        </w:rPr>
        <w:t>t</w:t>
      </w:r>
      <w:r w:rsidR="00060D2C">
        <w:rPr>
          <w:noProof/>
        </w:rPr>
        <w:t>i</w:t>
      </w:r>
      <w:r w:rsidR="00060D2C">
        <w:rPr>
          <w:noProof/>
        </w:rPr>
        <w:t>n</w:t>
      </w:r>
      <w:r w:rsidR="00060D2C">
        <w:rPr>
          <w:noProof/>
        </w:rPr>
        <w:t>g</w:t>
      </w:r>
      <w:r w:rsidR="00060D2C">
        <w:rPr>
          <w:noProof/>
        </w:rPr>
        <w:t xml:space="preserve"> </w:t>
      </w:r>
      <w:r w:rsidR="00060D2C">
        <w:rPr>
          <w:noProof/>
        </w:rPr>
        <w:t>.</w:t>
      </w:r>
      <w:r w:rsidR="00060D2C">
        <w:rPr>
          <w:noProof/>
        </w:rPr>
        <w:t>.</w:t>
      </w:r>
      <w:r w:rsidR="00060D2C">
        <w:rPr>
          <w:noProof/>
        </w:rPr>
        <w:t>.</w:t>
      </w:r>
      <w:r w:rsidR="00060D2C">
        <w:rPr>
          <w:noProof/>
        </w:rPr>
        <w:t xml:space="preserve"> </w:t>
      </w:r>
      <w:r w:rsidR="00060D2C">
        <w:rPr>
          <w:noProof/>
        </w:rPr>
        <w:t>f</w:t>
      </w:r>
      <w:r w:rsidR="00060D2C">
        <w:rPr>
          <w:noProof/>
        </w:rPr>
        <w:t>r</w:t>
      </w:r>
      <w:r w:rsidR="00060D2C">
        <w:rPr>
          <w:noProof/>
        </w:rPr>
        <w:t>o</w:t>
      </w:r>
      <w:r w:rsidR="00060D2C">
        <w:rPr>
          <w:noProof/>
        </w:rPr>
        <w:t>m</w:t>
      </w:r>
      <w:r w:rsidR="00060D2C">
        <w:rPr>
          <w:noProof/>
        </w:rPr>
        <w:t>"</w:t>
      </w:r>
    </w:p>
  </w:comment>
  <w:comment w:id="2" w:author="JC" w:date="2020-01-03T18:41:00Z" w:initials="J">
    <w:p w14:paraId="39446281" w14:textId="7D7884EC" w:rsidR="00563128" w:rsidRDefault="00563128">
      <w:pPr>
        <w:pStyle w:val="CommentText"/>
      </w:pPr>
      <w:r>
        <w:rPr>
          <w:rStyle w:val="CommentReference"/>
        </w:rPr>
        <w:annotationRef/>
      </w:r>
      <w:r>
        <w:t>The “system” was originally designed by the Parties to the Nauru Agreement to manage their fisheries, and all credit is theirs. We simply looked at how their system would work with conservation in place.</w:t>
      </w:r>
    </w:p>
  </w:comment>
  <w:comment w:id="10" w:author="Microsoft Office User" w:date="2020-01-03T14:11:00Z" w:initials="MOU">
    <w:p w14:paraId="08A14BCC" w14:textId="4D0BF9EF" w:rsidR="00A81D11" w:rsidRDefault="00A81D11">
      <w:pPr>
        <w:pStyle w:val="CommentText"/>
      </w:pPr>
      <w:r>
        <w:rPr>
          <w:rStyle w:val="CommentReference"/>
        </w:rPr>
        <w:annotationRef/>
      </w:r>
      <w:r>
        <w:t>I can take this quote…</w:t>
      </w:r>
    </w:p>
  </w:comment>
  <w:comment w:id="13" w:author="Microsoft Office User" w:date="2020-01-03T14:11:00Z" w:initials="MOU">
    <w:p w14:paraId="314B0E73" w14:textId="2DE77B09" w:rsidR="00A81D11" w:rsidRDefault="00A81D11">
      <w:pPr>
        <w:pStyle w:val="CommentText"/>
      </w:pPr>
      <w:r>
        <w:rPr>
          <w:rStyle w:val="CommentReference"/>
        </w:rPr>
        <w:annotationRef/>
      </w:r>
      <w:r>
        <w:t>All tuna or skipjack tuna?</w:t>
      </w:r>
    </w:p>
  </w:comment>
  <w:comment w:id="21" w:author="Microsoft Office User" w:date="2020-01-03T14:13:00Z" w:initials="MOU">
    <w:p w14:paraId="314FDC63" w14:textId="131F28AF" w:rsidR="00A81D11" w:rsidRDefault="00A81D11">
      <w:pPr>
        <w:pStyle w:val="CommentText"/>
      </w:pPr>
      <w:r>
        <w:rPr>
          <w:rStyle w:val="CommentReference"/>
        </w:rPr>
        <w:annotationRef/>
      </w:r>
      <w:r>
        <w:t>…or this quote…</w:t>
      </w:r>
    </w:p>
  </w:comment>
  <w:comment w:id="33" w:author="Microsoft Office User" w:date="2020-01-03T14:14:00Z" w:initials="MOU">
    <w:p w14:paraId="12A8FDC9" w14:textId="6B66022B" w:rsidR="00A81D11" w:rsidRDefault="00A81D11">
      <w:pPr>
        <w:pStyle w:val="CommentText"/>
      </w:pPr>
      <w:r>
        <w:rPr>
          <w:rStyle w:val="CommentReference"/>
        </w:rPr>
        <w:annotationRef/>
      </w:r>
      <w:r>
        <w:t xml:space="preserve">…or this </w:t>
      </w:r>
      <w:r>
        <w:t>quote.</w:t>
      </w:r>
      <w:bookmarkStart w:id="34" w:name="_GoBack"/>
      <w:bookmarkEnd w:id="3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B2B1F" w15:done="0"/>
  <w15:commentEx w15:paraId="39446281" w15:done="0"/>
  <w15:commentEx w15:paraId="08A14BCC" w15:done="0"/>
  <w15:commentEx w15:paraId="314B0E73" w15:done="0"/>
  <w15:commentEx w15:paraId="314FDC63" w15:done="0"/>
  <w15:commentEx w15:paraId="12A8FD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B2B1F" w16cid:durableId="21B9C9AC"/>
  <w16cid:commentId w16cid:paraId="39446281" w16cid:durableId="21BA093C"/>
  <w16cid:commentId w16cid:paraId="08A14BCC" w16cid:durableId="21B9C9F8"/>
  <w16cid:commentId w16cid:paraId="314B0E73" w16cid:durableId="21B9CA10"/>
  <w16cid:commentId w16cid:paraId="314FDC63" w16cid:durableId="21B9CA92"/>
  <w16cid:commentId w16cid:paraId="12A8FDC9" w16cid:durableId="21B9CA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E432D" w14:textId="77777777" w:rsidR="00060D2C" w:rsidRDefault="00060D2C">
      <w:r>
        <w:separator/>
      </w:r>
    </w:p>
  </w:endnote>
  <w:endnote w:type="continuationSeparator" w:id="0">
    <w:p w14:paraId="67C0A77E" w14:textId="77777777" w:rsidR="00060D2C" w:rsidRDefault="0006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E7BF" w14:textId="77777777" w:rsidR="001B6867" w:rsidRDefault="001B68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7539C" w14:textId="77777777" w:rsidR="00060D2C" w:rsidRDefault="00060D2C">
      <w:r>
        <w:separator/>
      </w:r>
    </w:p>
  </w:footnote>
  <w:footnote w:type="continuationSeparator" w:id="0">
    <w:p w14:paraId="10703E2D" w14:textId="77777777" w:rsidR="00060D2C" w:rsidRDefault="00060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6617D" w14:textId="77777777" w:rsidR="001B6867" w:rsidRDefault="001B6867"/>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C">
    <w15:presenceInfo w15:providerId="None" w15:userId="J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867"/>
    <w:rsid w:val="00060D2C"/>
    <w:rsid w:val="000C4E8F"/>
    <w:rsid w:val="001314C4"/>
    <w:rsid w:val="001B6867"/>
    <w:rsid w:val="00563128"/>
    <w:rsid w:val="00A81D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8652"/>
  <w15:docId w15:val="{6D259007-1508-45D9-A03C-A20B9F4C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rPr>
  </w:style>
  <w:style w:type="character" w:styleId="CommentReference">
    <w:name w:val="annotation reference"/>
    <w:basedOn w:val="DefaultParagraphFont"/>
    <w:uiPriority w:val="99"/>
    <w:semiHidden/>
    <w:unhideWhenUsed/>
    <w:rsid w:val="00563128"/>
    <w:rPr>
      <w:sz w:val="16"/>
      <w:szCs w:val="16"/>
    </w:rPr>
  </w:style>
  <w:style w:type="paragraph" w:styleId="CommentText">
    <w:name w:val="annotation text"/>
    <w:basedOn w:val="Normal"/>
    <w:link w:val="CommentTextChar"/>
    <w:uiPriority w:val="99"/>
    <w:semiHidden/>
    <w:unhideWhenUsed/>
    <w:rsid w:val="00563128"/>
    <w:rPr>
      <w:sz w:val="20"/>
      <w:szCs w:val="20"/>
    </w:rPr>
  </w:style>
  <w:style w:type="character" w:customStyle="1" w:styleId="CommentTextChar">
    <w:name w:val="Comment Text Char"/>
    <w:basedOn w:val="DefaultParagraphFont"/>
    <w:link w:val="CommentText"/>
    <w:uiPriority w:val="99"/>
    <w:semiHidden/>
    <w:rsid w:val="00563128"/>
    <w:rPr>
      <w:lang w:val="en-US" w:eastAsia="en-US"/>
    </w:rPr>
  </w:style>
  <w:style w:type="paragraph" w:styleId="CommentSubject">
    <w:name w:val="annotation subject"/>
    <w:basedOn w:val="CommentText"/>
    <w:next w:val="CommentText"/>
    <w:link w:val="CommentSubjectChar"/>
    <w:uiPriority w:val="99"/>
    <w:semiHidden/>
    <w:unhideWhenUsed/>
    <w:rsid w:val="00563128"/>
    <w:rPr>
      <w:b/>
      <w:bCs/>
    </w:rPr>
  </w:style>
  <w:style w:type="character" w:customStyle="1" w:styleId="CommentSubjectChar">
    <w:name w:val="Comment Subject Char"/>
    <w:basedOn w:val="CommentTextChar"/>
    <w:link w:val="CommentSubject"/>
    <w:uiPriority w:val="99"/>
    <w:semiHidden/>
    <w:rsid w:val="00563128"/>
    <w:rPr>
      <w:b/>
      <w:bCs/>
      <w:lang w:val="en-US" w:eastAsia="en-US"/>
    </w:rPr>
  </w:style>
  <w:style w:type="paragraph" w:styleId="BalloonText">
    <w:name w:val="Balloon Text"/>
    <w:basedOn w:val="Normal"/>
    <w:link w:val="BalloonTextChar"/>
    <w:uiPriority w:val="99"/>
    <w:semiHidden/>
    <w:unhideWhenUsed/>
    <w:rsid w:val="005631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28"/>
    <w:rPr>
      <w:rFonts w:ascii="Segoe UI" w:hAnsi="Segoe UI" w:cs="Segoe UI"/>
      <w:sz w:val="18"/>
      <w:szCs w:val="18"/>
      <w:lang w:val="en-US" w:eastAsia="en-US"/>
    </w:rPr>
  </w:style>
  <w:style w:type="paragraph" w:styleId="Revision">
    <w:name w:val="Revision"/>
    <w:hidden/>
    <w:uiPriority w:val="99"/>
    <w:semiHidden/>
    <w:rsid w:val="001314C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lobalfishingwatch.org/map"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2020-01-03T23:52:00Z</cp:lastPrinted>
  <dcterms:created xsi:type="dcterms:W3CDTF">2020-01-04T00:15:00Z</dcterms:created>
  <dcterms:modified xsi:type="dcterms:W3CDTF">2020-01-04T00:15:00Z</dcterms:modified>
</cp:coreProperties>
</file>