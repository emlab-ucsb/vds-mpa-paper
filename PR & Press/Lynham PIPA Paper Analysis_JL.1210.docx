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F4D13" w14:textId="7E69108A" w:rsidR="00147CA8" w:rsidRPr="00A63520" w:rsidRDefault="0052021C" w:rsidP="00147CA8">
      <w:pPr>
        <w:shd w:val="clear" w:color="auto" w:fill="FFFFFF"/>
        <w:rPr>
          <w:rFonts w:ascii="Calibri" w:hAnsi="Calibri" w:cs="Times New Roman"/>
          <w:b/>
          <w:color w:val="323130"/>
        </w:rPr>
      </w:pPr>
      <w:bookmarkStart w:id="0" w:name="_Hlk22123844"/>
      <w:r w:rsidRPr="00A63520">
        <w:rPr>
          <w:rFonts w:cstheme="minorHAnsi"/>
          <w:b/>
          <w:bCs/>
        </w:rPr>
        <w:t xml:space="preserve">Countries </w:t>
      </w:r>
      <w:r w:rsidR="00147CA8" w:rsidRPr="00A63520">
        <w:rPr>
          <w:rFonts w:cstheme="minorHAnsi"/>
          <w:b/>
          <w:bCs/>
        </w:rPr>
        <w:t>C</w:t>
      </w:r>
      <w:r w:rsidRPr="00A63520">
        <w:rPr>
          <w:rFonts w:cstheme="minorHAnsi"/>
          <w:b/>
          <w:bCs/>
        </w:rPr>
        <w:t>an</w:t>
      </w:r>
      <w:r w:rsidR="00147CA8" w:rsidRPr="00A63520">
        <w:rPr>
          <w:rFonts w:ascii="Calibri" w:hAnsi="Calibri" w:cs="Times New Roman"/>
          <w:b/>
          <w:color w:val="323130"/>
        </w:rPr>
        <w:t xml:space="preserve"> Reduce Costs </w:t>
      </w:r>
      <w:r w:rsidR="004B487F" w:rsidRPr="00A63520">
        <w:rPr>
          <w:rFonts w:ascii="Calibri" w:hAnsi="Calibri" w:cs="Times New Roman"/>
          <w:b/>
          <w:color w:val="323130"/>
        </w:rPr>
        <w:t>o</w:t>
      </w:r>
      <w:r w:rsidR="00147CA8" w:rsidRPr="00A63520">
        <w:rPr>
          <w:rFonts w:ascii="Calibri" w:hAnsi="Calibri" w:cs="Times New Roman"/>
          <w:b/>
          <w:color w:val="323130"/>
        </w:rPr>
        <w:t>f Marine Protected Areas Through Regional Agreements</w:t>
      </w:r>
    </w:p>
    <w:p w14:paraId="59AF0219" w14:textId="77777777" w:rsidR="00147CA8" w:rsidRPr="00147CA8" w:rsidRDefault="00147CA8" w:rsidP="00147CA8">
      <w:pPr>
        <w:shd w:val="clear" w:color="auto" w:fill="FFFFFF"/>
        <w:spacing w:after="0" w:line="240" w:lineRule="auto"/>
        <w:rPr>
          <w:rFonts w:ascii="Calibri" w:hAnsi="Calibri" w:cs="Times New Roman"/>
          <w:color w:val="323130"/>
        </w:rPr>
      </w:pPr>
      <w:r w:rsidRPr="00147CA8">
        <w:rPr>
          <w:rFonts w:ascii="Calibri" w:hAnsi="Calibri" w:cs="Times New Roman"/>
          <w:color w:val="323130"/>
        </w:rPr>
        <w:t>Changing how fishing days are sold to foreign fleets would save governments money, study shows</w:t>
      </w:r>
    </w:p>
    <w:bookmarkEnd w:id="0"/>
    <w:p w14:paraId="1EB415BA" w14:textId="77777777" w:rsidR="0052021C" w:rsidRPr="00B161EB" w:rsidRDefault="0052021C" w:rsidP="002329EC">
      <w:pPr>
        <w:pStyle w:val="NormalWeb"/>
        <w:spacing w:before="0" w:beforeAutospacing="0" w:after="0" w:afterAutospacing="0" w:line="360" w:lineRule="auto"/>
        <w:rPr>
          <w:rFonts w:asciiTheme="minorHAnsi" w:hAnsiTheme="minorHAnsi" w:cstheme="minorHAnsi"/>
          <w:b/>
          <w:bCs/>
        </w:rPr>
      </w:pPr>
    </w:p>
    <w:p w14:paraId="7DB23C23" w14:textId="77777777" w:rsidR="002329EC" w:rsidRPr="00B161EB" w:rsidRDefault="002329EC" w:rsidP="002329EC">
      <w:pPr>
        <w:pStyle w:val="NormalWeb"/>
        <w:spacing w:before="0" w:beforeAutospacing="0" w:after="0" w:afterAutospacing="0" w:line="360" w:lineRule="auto"/>
        <w:rPr>
          <w:rFonts w:asciiTheme="minorHAnsi" w:hAnsiTheme="minorHAnsi" w:cstheme="minorHAnsi"/>
          <w:bCs/>
        </w:rPr>
      </w:pPr>
      <w:r w:rsidRPr="00B161EB">
        <w:rPr>
          <w:rFonts w:asciiTheme="minorHAnsi" w:hAnsiTheme="minorHAnsi" w:cstheme="minorHAnsi"/>
          <w:bCs/>
          <w:highlight w:val="yellow"/>
        </w:rPr>
        <w:t>&lt;photo&gt;</w:t>
      </w:r>
    </w:p>
    <w:p w14:paraId="39B9F411" w14:textId="77777777" w:rsidR="002329EC" w:rsidRPr="00B161EB" w:rsidRDefault="002329EC" w:rsidP="002329EC">
      <w:pPr>
        <w:pStyle w:val="NormalWeb"/>
        <w:spacing w:before="0" w:beforeAutospacing="0" w:after="0" w:afterAutospacing="0" w:line="360" w:lineRule="auto"/>
        <w:rPr>
          <w:rFonts w:asciiTheme="minorHAnsi" w:hAnsiTheme="minorHAnsi" w:cstheme="minorHAnsi"/>
          <w:b/>
          <w:bCs/>
        </w:rPr>
      </w:pPr>
      <w:r w:rsidRPr="00B161EB">
        <w:rPr>
          <w:rFonts w:asciiTheme="minorHAnsi" w:hAnsiTheme="minorHAnsi" w:cstheme="minorHAnsi"/>
          <w:b/>
          <w:bCs/>
        </w:rPr>
        <w:t>Caption:</w:t>
      </w:r>
    </w:p>
    <w:p w14:paraId="2DD4F2A3" w14:textId="77777777" w:rsidR="002329EC" w:rsidRPr="00B161EB" w:rsidRDefault="002329EC" w:rsidP="002329EC">
      <w:pPr>
        <w:pStyle w:val="NormalWeb"/>
        <w:spacing w:before="0" w:beforeAutospacing="0" w:after="0" w:afterAutospacing="0" w:line="360" w:lineRule="auto"/>
        <w:rPr>
          <w:rFonts w:asciiTheme="minorHAnsi" w:hAnsiTheme="minorHAnsi" w:cstheme="minorHAnsi"/>
          <w:b/>
          <w:bCs/>
        </w:rPr>
      </w:pPr>
      <w:r w:rsidRPr="00B161EB">
        <w:rPr>
          <w:rFonts w:asciiTheme="minorHAnsi" w:hAnsiTheme="minorHAnsi" w:cstheme="minorHAnsi"/>
          <w:b/>
          <w:bCs/>
        </w:rPr>
        <w:t>Credit:</w:t>
      </w:r>
    </w:p>
    <w:p w14:paraId="5D6D3579" w14:textId="77777777" w:rsidR="002329EC" w:rsidRPr="00B161EB" w:rsidRDefault="002329EC" w:rsidP="002329EC">
      <w:pPr>
        <w:pStyle w:val="NormalWeb"/>
        <w:spacing w:before="0" w:beforeAutospacing="0" w:after="0" w:afterAutospacing="0" w:line="360" w:lineRule="auto"/>
        <w:rPr>
          <w:rFonts w:asciiTheme="minorHAnsi" w:hAnsiTheme="minorHAnsi" w:cstheme="minorHAnsi"/>
          <w:b/>
          <w:bCs/>
        </w:rPr>
      </w:pPr>
      <w:r w:rsidRPr="00B161EB">
        <w:rPr>
          <w:rFonts w:asciiTheme="minorHAnsi" w:hAnsiTheme="minorHAnsi" w:cstheme="minorHAnsi"/>
          <w:b/>
          <w:bCs/>
        </w:rPr>
        <w:t>Asset ID:</w:t>
      </w:r>
    </w:p>
    <w:p w14:paraId="41A95021" w14:textId="77777777" w:rsidR="00B161EB" w:rsidRPr="00B161EB" w:rsidRDefault="00B161EB" w:rsidP="00B161EB">
      <w:pPr>
        <w:spacing w:after="0" w:line="240" w:lineRule="auto"/>
        <w:textAlignment w:val="center"/>
        <w:rPr>
          <w:rFonts w:eastAsia="Times New Roman" w:cstheme="minorHAnsi"/>
          <w:sz w:val="24"/>
          <w:szCs w:val="24"/>
        </w:rPr>
      </w:pPr>
    </w:p>
    <w:p w14:paraId="1773CE6B" w14:textId="098A3A80" w:rsidR="004E129F" w:rsidRDefault="004B487F" w:rsidP="000E4AF2">
      <w:pPr>
        <w:spacing w:after="0" w:line="240" w:lineRule="auto"/>
        <w:textAlignment w:val="center"/>
        <w:rPr>
          <w:rFonts w:cstheme="minorHAnsi"/>
          <w:sz w:val="24"/>
          <w:szCs w:val="24"/>
        </w:rPr>
      </w:pPr>
      <w:r w:rsidRPr="004B487F">
        <w:rPr>
          <w:rFonts w:cstheme="minorHAnsi"/>
          <w:sz w:val="24"/>
          <w:szCs w:val="24"/>
        </w:rPr>
        <w:t xml:space="preserve">When countries </w:t>
      </w:r>
      <w:r w:rsidR="008120BE">
        <w:rPr>
          <w:rFonts w:cstheme="minorHAnsi"/>
          <w:sz w:val="24"/>
          <w:szCs w:val="24"/>
        </w:rPr>
        <w:t>cooperate to manage the ocean, they can promote a more equitable distribution of the costs of setting up marine protected areas (MPAs).</w:t>
      </w:r>
      <w:r w:rsidR="008120BE" w:rsidRPr="004B487F" w:rsidDel="008120BE">
        <w:rPr>
          <w:rFonts w:cstheme="minorHAnsi"/>
          <w:sz w:val="24"/>
          <w:szCs w:val="24"/>
        </w:rPr>
        <w:t xml:space="preserve"> </w:t>
      </w:r>
    </w:p>
    <w:p w14:paraId="50C29CD6" w14:textId="77777777" w:rsidR="004E129F" w:rsidRDefault="004E129F" w:rsidP="000E4AF2">
      <w:pPr>
        <w:spacing w:after="0" w:line="240" w:lineRule="auto"/>
        <w:textAlignment w:val="center"/>
        <w:rPr>
          <w:rFonts w:eastAsia="Times New Roman" w:cstheme="minorHAnsi"/>
          <w:sz w:val="24"/>
          <w:szCs w:val="24"/>
        </w:rPr>
      </w:pPr>
    </w:p>
    <w:p w14:paraId="55079FE6" w14:textId="09D87433" w:rsidR="001E60CF" w:rsidRDefault="001E60CF" w:rsidP="00303568">
      <w:pPr>
        <w:spacing w:after="0" w:line="240" w:lineRule="auto"/>
        <w:textAlignment w:val="center"/>
        <w:rPr>
          <w:rFonts w:eastAsia="Times New Roman" w:cstheme="minorHAnsi"/>
          <w:sz w:val="24"/>
          <w:szCs w:val="24"/>
        </w:rPr>
      </w:pPr>
      <w:r>
        <w:rPr>
          <w:rFonts w:eastAsia="Times New Roman" w:cstheme="minorHAnsi"/>
          <w:sz w:val="24"/>
          <w:szCs w:val="24"/>
        </w:rPr>
        <w:t>N</w:t>
      </w:r>
      <w:r w:rsidRPr="00B161EB">
        <w:rPr>
          <w:rFonts w:eastAsia="Times New Roman" w:cstheme="minorHAnsi"/>
          <w:sz w:val="24"/>
          <w:szCs w:val="24"/>
        </w:rPr>
        <w:t>ew research by Juan Carlos Villaseñor-Derbez</w:t>
      </w:r>
      <w:r w:rsidR="00A63520">
        <w:rPr>
          <w:rFonts w:eastAsia="Times New Roman" w:cstheme="minorHAnsi"/>
          <w:sz w:val="24"/>
          <w:szCs w:val="24"/>
        </w:rPr>
        <w:t xml:space="preserve"> and Christopher Costello from the </w:t>
      </w:r>
      <w:r w:rsidRPr="00B161EB">
        <w:rPr>
          <w:rFonts w:eastAsia="Times New Roman" w:cstheme="minorHAnsi"/>
          <w:sz w:val="24"/>
          <w:szCs w:val="24"/>
        </w:rPr>
        <w:t>University of California at Santa Barbara</w:t>
      </w:r>
      <w:r w:rsidR="00A63520">
        <w:rPr>
          <w:rFonts w:eastAsia="Times New Roman" w:cstheme="minorHAnsi"/>
          <w:sz w:val="24"/>
          <w:szCs w:val="24"/>
        </w:rPr>
        <w:t xml:space="preserve"> and</w:t>
      </w:r>
      <w:r w:rsidRPr="00B161EB">
        <w:rPr>
          <w:rFonts w:eastAsia="Times New Roman" w:cstheme="minorHAnsi"/>
          <w:sz w:val="24"/>
          <w:szCs w:val="24"/>
        </w:rPr>
        <w:t xml:space="preserve"> John Lynham</w:t>
      </w:r>
      <w:r w:rsidR="00A63520">
        <w:rPr>
          <w:rFonts w:eastAsia="Times New Roman" w:cstheme="minorHAnsi"/>
          <w:sz w:val="24"/>
          <w:szCs w:val="24"/>
        </w:rPr>
        <w:t xml:space="preserve"> from the</w:t>
      </w:r>
      <w:r w:rsidRPr="00B161EB">
        <w:rPr>
          <w:rFonts w:eastAsia="Times New Roman" w:cstheme="minorHAnsi"/>
          <w:sz w:val="24"/>
          <w:szCs w:val="24"/>
        </w:rPr>
        <w:t xml:space="preserve"> University of Hawaii at Manoa, published  in </w:t>
      </w:r>
      <w:r w:rsidR="000341AF">
        <w:rPr>
          <w:rFonts w:eastAsia="Times New Roman" w:cstheme="minorHAnsi"/>
          <w:sz w:val="24"/>
          <w:szCs w:val="24"/>
        </w:rPr>
        <w:t>Nature Sustainability</w:t>
      </w:r>
      <w:r w:rsidRPr="002A00E6">
        <w:rPr>
          <w:rFonts w:eastAsia="Times New Roman" w:cstheme="minorHAnsi"/>
          <w:sz w:val="24"/>
          <w:szCs w:val="24"/>
        </w:rPr>
        <w:t xml:space="preserve">, provides an example of </w:t>
      </w:r>
      <w:r w:rsidR="00B86D3A">
        <w:rPr>
          <w:rFonts w:eastAsia="Times New Roman" w:cstheme="minorHAnsi"/>
          <w:sz w:val="24"/>
          <w:szCs w:val="24"/>
        </w:rPr>
        <w:t xml:space="preserve">how this </w:t>
      </w:r>
      <w:r w:rsidR="0039160F">
        <w:rPr>
          <w:rFonts w:eastAsia="Times New Roman" w:cstheme="minorHAnsi"/>
          <w:sz w:val="24"/>
          <w:szCs w:val="24"/>
        </w:rPr>
        <w:t xml:space="preserve">cost </w:t>
      </w:r>
      <w:r w:rsidR="00B86D3A">
        <w:rPr>
          <w:rFonts w:eastAsia="Times New Roman" w:cstheme="minorHAnsi"/>
          <w:sz w:val="24"/>
          <w:szCs w:val="24"/>
        </w:rPr>
        <w:t>distribution might work</w:t>
      </w:r>
      <w:r w:rsidRPr="002A00E6">
        <w:rPr>
          <w:rFonts w:eastAsia="Times New Roman" w:cstheme="minorHAnsi"/>
          <w:sz w:val="24"/>
          <w:szCs w:val="24"/>
        </w:rPr>
        <w:t xml:space="preserve">. </w:t>
      </w:r>
    </w:p>
    <w:p w14:paraId="6FEEBC69" w14:textId="34BF098C" w:rsidR="00E56273" w:rsidRDefault="00E56273" w:rsidP="00303568">
      <w:pPr>
        <w:spacing w:after="0" w:line="240" w:lineRule="auto"/>
        <w:textAlignment w:val="center"/>
        <w:rPr>
          <w:rFonts w:eastAsia="Times New Roman" w:cstheme="minorHAnsi"/>
          <w:sz w:val="24"/>
          <w:szCs w:val="24"/>
        </w:rPr>
      </w:pPr>
    </w:p>
    <w:p w14:paraId="24CC4DE0" w14:textId="4D36E963" w:rsidR="00E56273" w:rsidRDefault="002D6409" w:rsidP="00E56273">
      <w:pPr>
        <w:spacing w:after="0" w:line="240" w:lineRule="auto"/>
        <w:textAlignment w:val="center"/>
        <w:rPr>
          <w:rFonts w:eastAsia="Times New Roman" w:cstheme="minorHAnsi"/>
          <w:sz w:val="24"/>
          <w:szCs w:val="24"/>
        </w:rPr>
      </w:pPr>
      <w:r>
        <w:rPr>
          <w:rFonts w:eastAsia="Times New Roman" w:cstheme="minorHAnsi"/>
          <w:sz w:val="24"/>
          <w:szCs w:val="24"/>
        </w:rPr>
        <w:t xml:space="preserve">Although </w:t>
      </w:r>
      <w:r w:rsidR="00E56273">
        <w:rPr>
          <w:rFonts w:eastAsia="Times New Roman" w:cstheme="minorHAnsi"/>
          <w:sz w:val="24"/>
          <w:szCs w:val="24"/>
        </w:rPr>
        <w:t xml:space="preserve">closing </w:t>
      </w:r>
      <w:r w:rsidR="00A63520">
        <w:rPr>
          <w:rFonts w:eastAsia="Times New Roman" w:cstheme="minorHAnsi"/>
          <w:sz w:val="24"/>
          <w:szCs w:val="24"/>
        </w:rPr>
        <w:t>or otherwise limiting fishing in regions of the ocean</w:t>
      </w:r>
      <w:r w:rsidR="00E56273">
        <w:rPr>
          <w:rFonts w:eastAsia="Times New Roman" w:cstheme="minorHAnsi"/>
          <w:sz w:val="24"/>
          <w:szCs w:val="24"/>
        </w:rPr>
        <w:t>, such as through the establishment of</w:t>
      </w:r>
      <w:r w:rsidR="000341AF">
        <w:rPr>
          <w:rFonts w:eastAsia="Times New Roman" w:cstheme="minorHAnsi"/>
          <w:sz w:val="24"/>
          <w:szCs w:val="24"/>
        </w:rPr>
        <w:t xml:space="preserve"> marine protected areas</w:t>
      </w:r>
      <w:r w:rsidR="00E56273">
        <w:rPr>
          <w:rFonts w:eastAsia="Times New Roman" w:cstheme="minorHAnsi"/>
          <w:sz w:val="24"/>
          <w:szCs w:val="24"/>
        </w:rPr>
        <w:t xml:space="preserve"> </w:t>
      </w:r>
      <w:r w:rsidR="000341AF">
        <w:rPr>
          <w:rFonts w:eastAsia="Times New Roman" w:cstheme="minorHAnsi"/>
          <w:sz w:val="24"/>
          <w:szCs w:val="24"/>
        </w:rPr>
        <w:t>(</w:t>
      </w:r>
      <w:r w:rsidR="00E56273">
        <w:rPr>
          <w:rFonts w:eastAsia="Times New Roman" w:cstheme="minorHAnsi"/>
          <w:sz w:val="24"/>
          <w:szCs w:val="24"/>
        </w:rPr>
        <w:t>MPA</w:t>
      </w:r>
      <w:r w:rsidR="000341AF">
        <w:rPr>
          <w:rFonts w:eastAsia="Times New Roman" w:cstheme="minorHAnsi"/>
          <w:sz w:val="24"/>
          <w:szCs w:val="24"/>
        </w:rPr>
        <w:t>)</w:t>
      </w:r>
      <w:r w:rsidR="00E56273">
        <w:rPr>
          <w:rFonts w:eastAsia="Times New Roman" w:cstheme="minorHAnsi"/>
          <w:sz w:val="24"/>
          <w:szCs w:val="24"/>
        </w:rPr>
        <w:t>, can r</w:t>
      </w:r>
      <w:r w:rsidR="00E56273" w:rsidRPr="00B161EB">
        <w:rPr>
          <w:rFonts w:eastAsia="Times New Roman" w:cstheme="minorHAnsi"/>
          <w:sz w:val="24"/>
          <w:szCs w:val="24"/>
        </w:rPr>
        <w:t xml:space="preserve">esult in </w:t>
      </w:r>
      <w:r w:rsidR="00E56273">
        <w:rPr>
          <w:rFonts w:eastAsia="Times New Roman" w:cstheme="minorHAnsi"/>
          <w:sz w:val="24"/>
          <w:szCs w:val="24"/>
        </w:rPr>
        <w:t xml:space="preserve">region-wide benefits to all stakeholders dependent on fish stocks, the costs of </w:t>
      </w:r>
      <w:r w:rsidR="00895785">
        <w:rPr>
          <w:rFonts w:eastAsia="Times New Roman" w:cstheme="minorHAnsi"/>
          <w:sz w:val="24"/>
          <w:szCs w:val="24"/>
        </w:rPr>
        <w:t xml:space="preserve">doing so </w:t>
      </w:r>
      <w:r w:rsidR="00E56273">
        <w:rPr>
          <w:rFonts w:eastAsia="Times New Roman" w:cstheme="minorHAnsi"/>
          <w:sz w:val="24"/>
          <w:szCs w:val="24"/>
        </w:rPr>
        <w:t xml:space="preserve">often are paid by </w:t>
      </w:r>
      <w:r w:rsidR="00895785">
        <w:rPr>
          <w:rFonts w:eastAsia="Times New Roman" w:cstheme="minorHAnsi"/>
          <w:sz w:val="24"/>
          <w:szCs w:val="24"/>
        </w:rPr>
        <w:t xml:space="preserve">only </w:t>
      </w:r>
      <w:r w:rsidR="00E56273">
        <w:rPr>
          <w:rFonts w:eastAsia="Times New Roman" w:cstheme="minorHAnsi"/>
          <w:sz w:val="24"/>
          <w:szCs w:val="24"/>
        </w:rPr>
        <w:t>a small group</w:t>
      </w:r>
      <w:r w:rsidR="00410CD7">
        <w:rPr>
          <w:rFonts w:eastAsia="Times New Roman" w:cstheme="minorHAnsi"/>
          <w:sz w:val="24"/>
          <w:szCs w:val="24"/>
        </w:rPr>
        <w:t xml:space="preserve">, such as </w:t>
      </w:r>
      <w:r w:rsidR="00FE708B">
        <w:rPr>
          <w:rFonts w:eastAsia="Times New Roman" w:cstheme="minorHAnsi"/>
          <w:sz w:val="24"/>
          <w:szCs w:val="24"/>
        </w:rPr>
        <w:t xml:space="preserve">individual </w:t>
      </w:r>
      <w:r w:rsidR="00895785">
        <w:rPr>
          <w:rFonts w:eastAsia="Times New Roman" w:cstheme="minorHAnsi"/>
          <w:sz w:val="24"/>
          <w:szCs w:val="24"/>
        </w:rPr>
        <w:t xml:space="preserve">governments </w:t>
      </w:r>
      <w:r w:rsidR="00410CD7">
        <w:rPr>
          <w:rFonts w:eastAsia="Times New Roman" w:cstheme="minorHAnsi"/>
          <w:sz w:val="24"/>
          <w:szCs w:val="24"/>
        </w:rPr>
        <w:t xml:space="preserve">and </w:t>
      </w:r>
      <w:ins w:id="1" w:author="Microsoft Office User" w:date="2019-12-10T15:02:00Z">
        <w:r w:rsidR="008A7226">
          <w:rPr>
            <w:rFonts w:eastAsia="Times New Roman" w:cstheme="minorHAnsi"/>
            <w:sz w:val="24"/>
            <w:szCs w:val="24"/>
          </w:rPr>
          <w:t xml:space="preserve">their </w:t>
        </w:r>
      </w:ins>
      <w:r w:rsidR="00410CD7">
        <w:rPr>
          <w:rFonts w:eastAsia="Times New Roman" w:cstheme="minorHAnsi"/>
          <w:sz w:val="24"/>
          <w:szCs w:val="24"/>
        </w:rPr>
        <w:t>fish</w:t>
      </w:r>
      <w:r w:rsidR="00FE708B">
        <w:rPr>
          <w:rFonts w:eastAsia="Times New Roman" w:cstheme="minorHAnsi"/>
          <w:sz w:val="24"/>
          <w:szCs w:val="24"/>
        </w:rPr>
        <w:t>ing communities</w:t>
      </w:r>
      <w:r w:rsidR="00E56273">
        <w:rPr>
          <w:rFonts w:eastAsia="Times New Roman" w:cstheme="minorHAnsi"/>
          <w:sz w:val="24"/>
          <w:szCs w:val="24"/>
        </w:rPr>
        <w:t xml:space="preserve">. This </w:t>
      </w:r>
      <w:ins w:id="2" w:author="Microsoft Office User" w:date="2019-12-10T15:02:00Z">
        <w:r w:rsidR="004B0AB4">
          <w:rPr>
            <w:rFonts w:eastAsia="Times New Roman" w:cstheme="minorHAnsi"/>
            <w:sz w:val="24"/>
            <w:szCs w:val="24"/>
          </w:rPr>
          <w:t xml:space="preserve">new </w:t>
        </w:r>
      </w:ins>
      <w:r w:rsidR="00E56273">
        <w:rPr>
          <w:rFonts w:eastAsia="Times New Roman" w:cstheme="minorHAnsi"/>
          <w:sz w:val="24"/>
          <w:szCs w:val="24"/>
        </w:rPr>
        <w:t xml:space="preserve">research finds that market </w:t>
      </w:r>
      <w:r w:rsidR="004B487F">
        <w:rPr>
          <w:rFonts w:eastAsia="Times New Roman" w:cstheme="minorHAnsi"/>
          <w:sz w:val="24"/>
          <w:szCs w:val="24"/>
        </w:rPr>
        <w:t xml:space="preserve">incentives </w:t>
      </w:r>
      <w:r w:rsidR="00E56273">
        <w:rPr>
          <w:rFonts w:eastAsia="Times New Roman" w:cstheme="minorHAnsi"/>
          <w:sz w:val="24"/>
          <w:szCs w:val="24"/>
        </w:rPr>
        <w:t xml:space="preserve">and other rules that make the playing field more equitable </w:t>
      </w:r>
      <w:r w:rsidR="00E56273">
        <w:rPr>
          <w:rFonts w:cstheme="minorHAnsi"/>
          <w:sz w:val="24"/>
          <w:szCs w:val="24"/>
        </w:rPr>
        <w:t>can allow the</w:t>
      </w:r>
      <w:r w:rsidR="00A63520">
        <w:rPr>
          <w:rFonts w:cstheme="minorHAnsi"/>
          <w:sz w:val="24"/>
          <w:szCs w:val="24"/>
        </w:rPr>
        <w:t>se</w:t>
      </w:r>
      <w:r w:rsidR="00E56273">
        <w:rPr>
          <w:rFonts w:cstheme="minorHAnsi"/>
          <w:sz w:val="24"/>
          <w:szCs w:val="24"/>
        </w:rPr>
        <w:t xml:space="preserve"> affected stakeholders to</w:t>
      </w:r>
      <w:r w:rsidR="00E56273" w:rsidRPr="00B161EB">
        <w:rPr>
          <w:rFonts w:cstheme="minorHAnsi"/>
          <w:sz w:val="24"/>
          <w:szCs w:val="24"/>
        </w:rPr>
        <w:t xml:space="preserve"> recoup </w:t>
      </w:r>
      <w:r w:rsidR="00E56273">
        <w:rPr>
          <w:rFonts w:cstheme="minorHAnsi"/>
          <w:sz w:val="24"/>
          <w:szCs w:val="24"/>
        </w:rPr>
        <w:t>some, or potentially all, of their</w:t>
      </w:r>
      <w:r w:rsidR="00E56273" w:rsidRPr="00B161EB">
        <w:rPr>
          <w:rFonts w:cstheme="minorHAnsi"/>
          <w:sz w:val="24"/>
          <w:szCs w:val="24"/>
        </w:rPr>
        <w:t xml:space="preserve"> </w:t>
      </w:r>
      <w:del w:id="3" w:author="Microsoft Office User" w:date="2019-12-10T15:02:00Z">
        <w:r w:rsidR="00E56273" w:rsidRPr="00B161EB" w:rsidDel="004B0AB4">
          <w:rPr>
            <w:rFonts w:cstheme="minorHAnsi"/>
            <w:sz w:val="24"/>
            <w:szCs w:val="24"/>
          </w:rPr>
          <w:delText>losses</w:delText>
        </w:r>
      </w:del>
      <w:ins w:id="4" w:author="Microsoft Office User" w:date="2019-12-10T15:02:00Z">
        <w:r w:rsidR="004B0AB4">
          <w:rPr>
            <w:rFonts w:cstheme="minorHAnsi"/>
            <w:sz w:val="24"/>
            <w:szCs w:val="24"/>
          </w:rPr>
          <w:t>costs</w:t>
        </w:r>
      </w:ins>
      <w:r w:rsidR="00E56273">
        <w:rPr>
          <w:rFonts w:cstheme="minorHAnsi"/>
          <w:sz w:val="24"/>
          <w:szCs w:val="24"/>
        </w:rPr>
        <w:t>.</w:t>
      </w:r>
      <w:r w:rsidR="00E56273" w:rsidRPr="002A00E6">
        <w:rPr>
          <w:rFonts w:eastAsia="Times New Roman" w:cstheme="minorHAnsi"/>
          <w:sz w:val="24"/>
          <w:szCs w:val="24"/>
        </w:rPr>
        <w:t xml:space="preserve"> </w:t>
      </w:r>
    </w:p>
    <w:p w14:paraId="208E1273" w14:textId="77777777" w:rsidR="001E60CF" w:rsidRPr="00B161EB" w:rsidRDefault="001E60CF" w:rsidP="001E60CF">
      <w:pPr>
        <w:spacing w:after="0" w:line="240" w:lineRule="auto"/>
        <w:textAlignment w:val="center"/>
        <w:rPr>
          <w:rFonts w:eastAsia="Times New Roman" w:cstheme="minorHAnsi"/>
          <w:sz w:val="24"/>
          <w:szCs w:val="24"/>
        </w:rPr>
      </w:pPr>
    </w:p>
    <w:p w14:paraId="05667BBB" w14:textId="2084F09D" w:rsidR="001E60CF" w:rsidRDefault="008D6F6F" w:rsidP="001E60CF">
      <w:pPr>
        <w:spacing w:after="0" w:line="240" w:lineRule="auto"/>
        <w:textAlignment w:val="center"/>
        <w:rPr>
          <w:rFonts w:cstheme="minorHAnsi"/>
          <w:sz w:val="24"/>
          <w:szCs w:val="24"/>
        </w:rPr>
      </w:pPr>
      <w:r>
        <w:rPr>
          <w:rFonts w:cstheme="minorHAnsi"/>
          <w:sz w:val="24"/>
          <w:szCs w:val="24"/>
        </w:rPr>
        <w:t xml:space="preserve">Using </w:t>
      </w:r>
      <w:r w:rsidR="00300387">
        <w:rPr>
          <w:rFonts w:cstheme="minorHAnsi"/>
          <w:sz w:val="24"/>
          <w:szCs w:val="24"/>
        </w:rPr>
        <w:t>a</w:t>
      </w:r>
      <w:r w:rsidR="000341AF">
        <w:rPr>
          <w:rFonts w:cstheme="minorHAnsi"/>
          <w:sz w:val="24"/>
          <w:szCs w:val="24"/>
        </w:rPr>
        <w:t xml:space="preserve"> combination of vessel-tracking information and revenue data from fishing</w:t>
      </w:r>
      <w:r w:rsidR="00300387">
        <w:rPr>
          <w:rFonts w:cstheme="minorHAnsi"/>
          <w:sz w:val="24"/>
          <w:szCs w:val="24"/>
        </w:rPr>
        <w:t xml:space="preserve">, </w:t>
      </w:r>
      <w:r w:rsidR="00F748BF">
        <w:rPr>
          <w:rFonts w:cstheme="minorHAnsi"/>
          <w:sz w:val="24"/>
          <w:szCs w:val="24"/>
        </w:rPr>
        <w:t>t</w:t>
      </w:r>
      <w:r w:rsidR="001E60CF">
        <w:rPr>
          <w:rFonts w:cstheme="minorHAnsi"/>
          <w:sz w:val="24"/>
          <w:szCs w:val="24"/>
        </w:rPr>
        <w:t>he research</w:t>
      </w:r>
      <w:r w:rsidR="00895785">
        <w:rPr>
          <w:rFonts w:cstheme="minorHAnsi"/>
          <w:sz w:val="24"/>
          <w:szCs w:val="24"/>
        </w:rPr>
        <w:t>ers</w:t>
      </w:r>
      <w:r w:rsidR="001E60CF">
        <w:rPr>
          <w:rFonts w:cstheme="minorHAnsi"/>
          <w:sz w:val="24"/>
          <w:szCs w:val="24"/>
        </w:rPr>
        <w:t xml:space="preserve"> </w:t>
      </w:r>
      <w:r w:rsidR="001F5D9D">
        <w:rPr>
          <w:rFonts w:cstheme="minorHAnsi"/>
          <w:sz w:val="24"/>
          <w:szCs w:val="24"/>
        </w:rPr>
        <w:t xml:space="preserve">assessed </w:t>
      </w:r>
      <w:r w:rsidR="00AC59E3">
        <w:rPr>
          <w:rFonts w:cstheme="minorHAnsi"/>
          <w:sz w:val="24"/>
          <w:szCs w:val="24"/>
        </w:rPr>
        <w:t xml:space="preserve">the </w:t>
      </w:r>
      <w:r w:rsidR="001F5D9D">
        <w:rPr>
          <w:rFonts w:cstheme="minorHAnsi"/>
          <w:sz w:val="24"/>
          <w:szCs w:val="24"/>
        </w:rPr>
        <w:t>impact</w:t>
      </w:r>
      <w:r w:rsidR="00AC59E3">
        <w:rPr>
          <w:rFonts w:cstheme="minorHAnsi"/>
          <w:sz w:val="24"/>
          <w:szCs w:val="24"/>
        </w:rPr>
        <w:t xml:space="preserve"> of </w:t>
      </w:r>
      <w:r w:rsidR="001F5D9D">
        <w:rPr>
          <w:rFonts w:cstheme="minorHAnsi"/>
          <w:sz w:val="24"/>
          <w:szCs w:val="24"/>
        </w:rPr>
        <w:t xml:space="preserve">the </w:t>
      </w:r>
      <w:r w:rsidR="001E60CF">
        <w:rPr>
          <w:rFonts w:cstheme="minorHAnsi"/>
          <w:sz w:val="24"/>
          <w:szCs w:val="24"/>
        </w:rPr>
        <w:t xml:space="preserve">Phoenix Islands Protected Areas (PIPA), a </w:t>
      </w:r>
      <w:r w:rsidR="00D90CE9">
        <w:rPr>
          <w:rFonts w:cstheme="minorHAnsi"/>
          <w:sz w:val="24"/>
          <w:szCs w:val="24"/>
        </w:rPr>
        <w:t>397,447</w:t>
      </w:r>
      <w:r w:rsidR="001E60CF">
        <w:rPr>
          <w:rFonts w:cstheme="minorHAnsi"/>
          <w:sz w:val="24"/>
          <w:szCs w:val="24"/>
        </w:rPr>
        <w:t xml:space="preserve"> square kilometer area in Kiribati</w:t>
      </w:r>
      <w:r w:rsidR="00655824">
        <w:rPr>
          <w:rFonts w:cstheme="minorHAnsi"/>
          <w:sz w:val="24"/>
          <w:szCs w:val="24"/>
        </w:rPr>
        <w:t xml:space="preserve"> and one of the largest MPAs in the world</w:t>
      </w:r>
      <w:r w:rsidR="001E60CF">
        <w:rPr>
          <w:rFonts w:cstheme="minorHAnsi"/>
          <w:sz w:val="24"/>
          <w:szCs w:val="24"/>
        </w:rPr>
        <w:t>. They found that</w:t>
      </w:r>
      <w:r w:rsidR="00701E05">
        <w:rPr>
          <w:rFonts w:cstheme="minorHAnsi"/>
          <w:sz w:val="24"/>
          <w:szCs w:val="24"/>
        </w:rPr>
        <w:t xml:space="preserve">, </w:t>
      </w:r>
      <w:r>
        <w:rPr>
          <w:rFonts w:cstheme="minorHAnsi"/>
          <w:sz w:val="24"/>
          <w:szCs w:val="24"/>
        </w:rPr>
        <w:t xml:space="preserve">because of </w:t>
      </w:r>
      <w:r w:rsidR="00701E05">
        <w:rPr>
          <w:rFonts w:cstheme="minorHAnsi"/>
          <w:sz w:val="24"/>
          <w:szCs w:val="24"/>
        </w:rPr>
        <w:t>the unique nature of the</w:t>
      </w:r>
      <w:ins w:id="5" w:author="JC" w:date="2019-12-11T12:16:00Z">
        <w:r w:rsidR="005C7396">
          <w:rPr>
            <w:rFonts w:cstheme="minorHAnsi"/>
            <w:sz w:val="24"/>
            <w:szCs w:val="24"/>
          </w:rPr>
          <w:t xml:space="preserve"> successful</w:t>
        </w:r>
      </w:ins>
      <w:r w:rsidR="00701E05">
        <w:rPr>
          <w:rFonts w:cstheme="minorHAnsi"/>
          <w:sz w:val="24"/>
          <w:szCs w:val="24"/>
        </w:rPr>
        <w:t xml:space="preserve"> regional fisheries management system</w:t>
      </w:r>
      <w:r>
        <w:rPr>
          <w:rFonts w:cstheme="minorHAnsi"/>
          <w:sz w:val="24"/>
          <w:szCs w:val="24"/>
        </w:rPr>
        <w:t xml:space="preserve"> in the area</w:t>
      </w:r>
      <w:r w:rsidR="00701E05">
        <w:rPr>
          <w:rFonts w:cstheme="minorHAnsi"/>
          <w:sz w:val="24"/>
          <w:szCs w:val="24"/>
        </w:rPr>
        <w:t xml:space="preserve">, </w:t>
      </w:r>
      <w:r>
        <w:rPr>
          <w:rFonts w:cstheme="minorHAnsi"/>
          <w:sz w:val="24"/>
          <w:szCs w:val="24"/>
        </w:rPr>
        <w:t xml:space="preserve">Kiribati </w:t>
      </w:r>
      <w:ins w:id="6" w:author="Microsoft Office User" w:date="2019-12-10T15:02:00Z">
        <w:r w:rsidR="004B0AB4">
          <w:rPr>
            <w:rFonts w:cstheme="minorHAnsi"/>
            <w:sz w:val="24"/>
            <w:szCs w:val="24"/>
          </w:rPr>
          <w:t>is</w:t>
        </w:r>
      </w:ins>
      <w:del w:id="7" w:author="Microsoft Office User" w:date="2019-12-10T15:02:00Z">
        <w:r w:rsidR="00B86D3A" w:rsidDel="004B0AB4">
          <w:rPr>
            <w:rFonts w:cstheme="minorHAnsi"/>
            <w:sz w:val="24"/>
            <w:szCs w:val="24"/>
          </w:rPr>
          <w:delText>was</w:delText>
        </w:r>
      </w:del>
      <w:r w:rsidR="00B86D3A">
        <w:rPr>
          <w:rFonts w:cstheme="minorHAnsi"/>
          <w:sz w:val="24"/>
          <w:szCs w:val="24"/>
        </w:rPr>
        <w:t xml:space="preserve"> able to reduce </w:t>
      </w:r>
      <w:r w:rsidR="001F5D9D">
        <w:rPr>
          <w:rFonts w:cstheme="minorHAnsi"/>
          <w:sz w:val="24"/>
          <w:szCs w:val="24"/>
        </w:rPr>
        <w:t xml:space="preserve">the potential </w:t>
      </w:r>
      <w:r w:rsidR="00701E05">
        <w:rPr>
          <w:rFonts w:cstheme="minorHAnsi"/>
          <w:sz w:val="24"/>
          <w:szCs w:val="24"/>
        </w:rPr>
        <w:t>economic losses</w:t>
      </w:r>
      <w:r w:rsidR="001F5D9D">
        <w:rPr>
          <w:rFonts w:cstheme="minorHAnsi"/>
          <w:sz w:val="24"/>
          <w:szCs w:val="24"/>
        </w:rPr>
        <w:t xml:space="preserve"> to fisheries</w:t>
      </w:r>
      <w:r w:rsidR="00701E05">
        <w:rPr>
          <w:rFonts w:cstheme="minorHAnsi"/>
          <w:sz w:val="24"/>
          <w:szCs w:val="24"/>
        </w:rPr>
        <w:t xml:space="preserve"> </w:t>
      </w:r>
      <w:r w:rsidR="00B86D3A">
        <w:rPr>
          <w:rFonts w:cstheme="minorHAnsi"/>
          <w:sz w:val="24"/>
          <w:szCs w:val="24"/>
        </w:rPr>
        <w:t xml:space="preserve">from establishing </w:t>
      </w:r>
      <w:r w:rsidR="00577A15">
        <w:rPr>
          <w:rFonts w:cstheme="minorHAnsi"/>
          <w:sz w:val="24"/>
          <w:szCs w:val="24"/>
        </w:rPr>
        <w:t>PIPA</w:t>
      </w:r>
      <w:r w:rsidR="00B86D3A">
        <w:rPr>
          <w:rFonts w:cstheme="minorHAnsi"/>
          <w:sz w:val="24"/>
          <w:szCs w:val="24"/>
        </w:rPr>
        <w:t xml:space="preserve"> </w:t>
      </w:r>
      <w:commentRangeStart w:id="8"/>
      <w:r w:rsidR="00701E05">
        <w:rPr>
          <w:rFonts w:cstheme="minorHAnsi"/>
          <w:sz w:val="24"/>
          <w:szCs w:val="24"/>
        </w:rPr>
        <w:t xml:space="preserve">by as much as </w:t>
      </w:r>
      <w:ins w:id="9" w:author="Microsoft Office User" w:date="2019-12-10T15:03:00Z">
        <w:r w:rsidR="004B0AB4">
          <w:rPr>
            <w:rFonts w:cstheme="minorHAnsi"/>
            <w:sz w:val="24"/>
            <w:szCs w:val="24"/>
          </w:rPr>
          <w:t>9</w:t>
        </w:r>
      </w:ins>
      <w:del w:id="10" w:author="Microsoft Office User" w:date="2019-12-10T15:03:00Z">
        <w:r w:rsidR="001E60CF" w:rsidDel="004B0AB4">
          <w:rPr>
            <w:rFonts w:cstheme="minorHAnsi"/>
            <w:sz w:val="24"/>
            <w:szCs w:val="24"/>
          </w:rPr>
          <w:delText>7</w:delText>
        </w:r>
      </w:del>
      <w:r w:rsidR="001E60CF">
        <w:rPr>
          <w:rFonts w:cstheme="minorHAnsi"/>
          <w:sz w:val="24"/>
          <w:szCs w:val="24"/>
        </w:rPr>
        <w:t>0 percent</w:t>
      </w:r>
      <w:commentRangeEnd w:id="8"/>
      <w:r w:rsidR="004B0AB4">
        <w:rPr>
          <w:rStyle w:val="CommentReference"/>
        </w:rPr>
        <w:commentReference w:id="8"/>
      </w:r>
      <w:r w:rsidR="001E60CF">
        <w:rPr>
          <w:rFonts w:cstheme="minorHAnsi"/>
          <w:sz w:val="24"/>
          <w:szCs w:val="24"/>
        </w:rPr>
        <w:t xml:space="preserve">. </w:t>
      </w:r>
      <w:r w:rsidR="00D2346E">
        <w:rPr>
          <w:rFonts w:cstheme="minorHAnsi"/>
          <w:sz w:val="24"/>
          <w:szCs w:val="24"/>
        </w:rPr>
        <w:t xml:space="preserve">The researchers also </w:t>
      </w:r>
      <w:r w:rsidR="00A63520">
        <w:rPr>
          <w:rFonts w:cstheme="minorHAnsi"/>
          <w:sz w:val="24"/>
          <w:szCs w:val="24"/>
        </w:rPr>
        <w:t xml:space="preserve">estimated that </w:t>
      </w:r>
      <w:r w:rsidR="00412581">
        <w:rPr>
          <w:rFonts w:cstheme="minorHAnsi"/>
          <w:sz w:val="24"/>
          <w:szCs w:val="24"/>
        </w:rPr>
        <w:t>this same arrangement could reduce the economic effects of establishment of a proposed MPA in nearby Palau</w:t>
      </w:r>
      <w:del w:id="11" w:author="Microsoft Office User" w:date="2019-12-10T15:05:00Z">
        <w:r w:rsidR="00A63520" w:rsidDel="004B0AB4">
          <w:rPr>
            <w:rFonts w:cstheme="minorHAnsi"/>
            <w:sz w:val="24"/>
            <w:szCs w:val="24"/>
          </w:rPr>
          <w:delText xml:space="preserve"> by as much as 77%</w:delText>
        </w:r>
      </w:del>
      <w:r w:rsidR="00A63520">
        <w:rPr>
          <w:rFonts w:cstheme="minorHAnsi"/>
          <w:sz w:val="24"/>
          <w:szCs w:val="24"/>
        </w:rPr>
        <w:t>.</w:t>
      </w:r>
      <w:del w:id="12" w:author="Microsoft Office User" w:date="2019-12-10T15:05:00Z">
        <w:r w:rsidR="00701E05" w:rsidDel="004B0AB4">
          <w:rPr>
            <w:rFonts w:cstheme="minorHAnsi"/>
            <w:sz w:val="24"/>
            <w:szCs w:val="24"/>
          </w:rPr>
          <w:delText>.</w:delText>
        </w:r>
      </w:del>
      <w:r w:rsidR="001E60CF">
        <w:rPr>
          <w:rFonts w:cstheme="minorHAnsi"/>
          <w:sz w:val="24"/>
          <w:szCs w:val="24"/>
        </w:rPr>
        <w:t xml:space="preserve"> </w:t>
      </w:r>
    </w:p>
    <w:p w14:paraId="442CFBA8" w14:textId="77777777" w:rsidR="00300387" w:rsidRDefault="00300387" w:rsidP="002A00E6">
      <w:pPr>
        <w:spacing w:after="0" w:line="240" w:lineRule="auto"/>
        <w:textAlignment w:val="center"/>
        <w:rPr>
          <w:rFonts w:eastAsia="Times New Roman" w:cstheme="minorHAnsi"/>
          <w:sz w:val="24"/>
          <w:szCs w:val="24"/>
        </w:rPr>
      </w:pPr>
    </w:p>
    <w:p w14:paraId="7F2236F0" w14:textId="77777777" w:rsidR="00303568" w:rsidRPr="00303568" w:rsidRDefault="00303568" w:rsidP="009F6978">
      <w:pPr>
        <w:rPr>
          <w:rFonts w:cstheme="minorHAnsi"/>
          <w:sz w:val="24"/>
          <w:szCs w:val="24"/>
        </w:rPr>
      </w:pPr>
      <w:r w:rsidRPr="00303568">
        <w:rPr>
          <w:rFonts w:cstheme="minorHAnsi"/>
          <w:b/>
          <w:sz w:val="24"/>
          <w:szCs w:val="24"/>
        </w:rPr>
        <w:t>Long</w:t>
      </w:r>
      <w:r w:rsidR="002A00E6">
        <w:rPr>
          <w:rFonts w:cstheme="minorHAnsi"/>
          <w:b/>
          <w:sz w:val="24"/>
          <w:szCs w:val="24"/>
        </w:rPr>
        <w:t>-</w:t>
      </w:r>
      <w:r w:rsidRPr="00303568">
        <w:rPr>
          <w:rFonts w:cstheme="minorHAnsi"/>
          <w:b/>
          <w:sz w:val="24"/>
          <w:szCs w:val="24"/>
        </w:rPr>
        <w:t>Term Allocations</w:t>
      </w:r>
    </w:p>
    <w:p w14:paraId="5EA29217" w14:textId="224D3A99" w:rsidR="00BA1EB4" w:rsidRPr="00BA1EB4" w:rsidRDefault="00701E05" w:rsidP="00BA1EB4">
      <w:pPr>
        <w:spacing w:after="0" w:line="240" w:lineRule="auto"/>
        <w:textAlignment w:val="center"/>
        <w:rPr>
          <w:rFonts w:eastAsia="Times New Roman" w:cstheme="minorHAnsi"/>
          <w:sz w:val="24"/>
          <w:szCs w:val="24"/>
        </w:rPr>
      </w:pPr>
      <w:r>
        <w:rPr>
          <w:rFonts w:cstheme="minorHAnsi"/>
          <w:sz w:val="24"/>
          <w:szCs w:val="24"/>
        </w:rPr>
        <w:t xml:space="preserve">Despite </w:t>
      </w:r>
      <w:r w:rsidR="006C52F5">
        <w:rPr>
          <w:rFonts w:cstheme="minorHAnsi"/>
          <w:sz w:val="24"/>
          <w:szCs w:val="24"/>
        </w:rPr>
        <w:t xml:space="preserve">a </w:t>
      </w:r>
      <w:r>
        <w:rPr>
          <w:rFonts w:cstheme="minorHAnsi"/>
          <w:sz w:val="24"/>
          <w:szCs w:val="24"/>
        </w:rPr>
        <w:t xml:space="preserve">global </w:t>
      </w:r>
      <w:r w:rsidR="006C52F5">
        <w:rPr>
          <w:rFonts w:cstheme="minorHAnsi"/>
          <w:sz w:val="24"/>
          <w:szCs w:val="24"/>
        </w:rPr>
        <w:t xml:space="preserve">movement </w:t>
      </w:r>
      <w:r w:rsidR="00A63520">
        <w:rPr>
          <w:rFonts w:cstheme="minorHAnsi"/>
          <w:sz w:val="24"/>
          <w:szCs w:val="24"/>
        </w:rPr>
        <w:t>to increase the area of the global ocean under protection</w:t>
      </w:r>
      <w:r w:rsidR="00BA1EB4">
        <w:rPr>
          <w:rFonts w:cstheme="minorHAnsi"/>
          <w:sz w:val="24"/>
          <w:szCs w:val="24"/>
        </w:rPr>
        <w:t xml:space="preserve">, </w:t>
      </w:r>
      <w:r w:rsidR="006C52F5">
        <w:rPr>
          <w:rFonts w:cstheme="minorHAnsi"/>
          <w:sz w:val="24"/>
          <w:szCs w:val="24"/>
        </w:rPr>
        <w:t xml:space="preserve">experts have a </w:t>
      </w:r>
      <w:r>
        <w:rPr>
          <w:rFonts w:cstheme="minorHAnsi"/>
          <w:sz w:val="24"/>
          <w:szCs w:val="24"/>
        </w:rPr>
        <w:t>limited understand</w:t>
      </w:r>
      <w:ins w:id="13" w:author="Microsoft Office User" w:date="2019-12-10T15:05:00Z">
        <w:r w:rsidR="004B0AB4">
          <w:rPr>
            <w:rFonts w:cstheme="minorHAnsi"/>
            <w:sz w:val="24"/>
            <w:szCs w:val="24"/>
          </w:rPr>
          <w:t>ing</w:t>
        </w:r>
      </w:ins>
      <w:r>
        <w:rPr>
          <w:rFonts w:cstheme="minorHAnsi"/>
          <w:sz w:val="24"/>
          <w:szCs w:val="24"/>
        </w:rPr>
        <w:t xml:space="preserve"> of</w:t>
      </w:r>
      <w:r w:rsidR="00BA1EB4">
        <w:rPr>
          <w:rFonts w:cstheme="minorHAnsi"/>
          <w:sz w:val="24"/>
          <w:szCs w:val="24"/>
        </w:rPr>
        <w:t xml:space="preserve"> how </w:t>
      </w:r>
      <w:r w:rsidR="007A0055">
        <w:rPr>
          <w:rFonts w:cstheme="minorHAnsi"/>
          <w:sz w:val="24"/>
          <w:szCs w:val="24"/>
        </w:rPr>
        <w:t>establish</w:t>
      </w:r>
      <w:r w:rsidR="007376CF">
        <w:rPr>
          <w:rFonts w:cstheme="minorHAnsi"/>
          <w:sz w:val="24"/>
          <w:szCs w:val="24"/>
        </w:rPr>
        <w:t xml:space="preserve">ing an MPA </w:t>
      </w:r>
      <w:r w:rsidR="00BA1EB4">
        <w:rPr>
          <w:rFonts w:cstheme="minorHAnsi"/>
          <w:sz w:val="24"/>
          <w:szCs w:val="24"/>
        </w:rPr>
        <w:t>affect</w:t>
      </w:r>
      <w:r w:rsidR="007A0055">
        <w:rPr>
          <w:rFonts w:cstheme="minorHAnsi"/>
          <w:sz w:val="24"/>
          <w:szCs w:val="24"/>
        </w:rPr>
        <w:t>s</w:t>
      </w:r>
      <w:r w:rsidR="00BA1EB4">
        <w:rPr>
          <w:rFonts w:cstheme="minorHAnsi"/>
          <w:sz w:val="24"/>
          <w:szCs w:val="24"/>
        </w:rPr>
        <w:t xml:space="preserve"> </w:t>
      </w:r>
      <w:r w:rsidR="001E60CF">
        <w:rPr>
          <w:rFonts w:cstheme="minorHAnsi"/>
          <w:sz w:val="24"/>
          <w:szCs w:val="24"/>
        </w:rPr>
        <w:t xml:space="preserve">the </w:t>
      </w:r>
      <w:r w:rsidR="00BA1EB4">
        <w:rPr>
          <w:rFonts w:cstheme="minorHAnsi"/>
          <w:sz w:val="24"/>
          <w:szCs w:val="24"/>
        </w:rPr>
        <w:t>economi</w:t>
      </w:r>
      <w:r w:rsidR="004E129F">
        <w:rPr>
          <w:rFonts w:cstheme="minorHAnsi"/>
          <w:sz w:val="24"/>
          <w:szCs w:val="24"/>
        </w:rPr>
        <w:t>e</w:t>
      </w:r>
      <w:r w:rsidR="00BA1EB4">
        <w:rPr>
          <w:rFonts w:cstheme="minorHAnsi"/>
          <w:sz w:val="24"/>
          <w:szCs w:val="24"/>
        </w:rPr>
        <w:t xml:space="preserve">s of the </w:t>
      </w:r>
      <w:r w:rsidR="001F3F5E">
        <w:rPr>
          <w:rFonts w:cstheme="minorHAnsi"/>
          <w:sz w:val="24"/>
          <w:szCs w:val="24"/>
        </w:rPr>
        <w:t xml:space="preserve">implementing </w:t>
      </w:r>
      <w:r w:rsidR="00BA1EB4">
        <w:rPr>
          <w:rFonts w:cstheme="minorHAnsi"/>
          <w:sz w:val="24"/>
          <w:szCs w:val="24"/>
        </w:rPr>
        <w:t>countr</w:t>
      </w:r>
      <w:r w:rsidR="001F3F5E">
        <w:rPr>
          <w:rFonts w:cstheme="minorHAnsi"/>
          <w:sz w:val="24"/>
          <w:szCs w:val="24"/>
        </w:rPr>
        <w:t>y</w:t>
      </w:r>
      <w:r w:rsidR="00BA1EB4">
        <w:rPr>
          <w:rFonts w:cstheme="minorHAnsi"/>
          <w:sz w:val="24"/>
          <w:szCs w:val="24"/>
        </w:rPr>
        <w:t>.</w:t>
      </w:r>
      <w:r w:rsidR="00D90CE9">
        <w:rPr>
          <w:rFonts w:cstheme="minorHAnsi"/>
          <w:sz w:val="24"/>
          <w:szCs w:val="24"/>
        </w:rPr>
        <w:t xml:space="preserve"> </w:t>
      </w:r>
    </w:p>
    <w:p w14:paraId="1DCB74C5" w14:textId="77777777" w:rsidR="00BA1EB4" w:rsidRDefault="00BA1EB4" w:rsidP="00BA1EB4">
      <w:pPr>
        <w:spacing w:after="0" w:line="240" w:lineRule="auto"/>
        <w:textAlignment w:val="center"/>
        <w:rPr>
          <w:rFonts w:cstheme="minorHAnsi"/>
          <w:sz w:val="24"/>
          <w:szCs w:val="24"/>
        </w:rPr>
      </w:pPr>
    </w:p>
    <w:p w14:paraId="3FB5A9E6" w14:textId="33677994" w:rsidR="004D7915" w:rsidRDefault="00757714" w:rsidP="009C262D">
      <w:pPr>
        <w:spacing w:after="0" w:line="240" w:lineRule="auto"/>
        <w:textAlignment w:val="center"/>
        <w:rPr>
          <w:rFonts w:eastAsia="Times New Roman" w:cstheme="minorHAnsi"/>
          <w:sz w:val="24"/>
          <w:szCs w:val="24"/>
        </w:rPr>
      </w:pPr>
      <w:r>
        <w:rPr>
          <w:rFonts w:eastAsia="Times New Roman" w:cstheme="minorHAnsi"/>
          <w:sz w:val="24"/>
          <w:szCs w:val="24"/>
        </w:rPr>
        <w:t xml:space="preserve">To </w:t>
      </w:r>
      <w:r w:rsidR="004D085B">
        <w:rPr>
          <w:rFonts w:eastAsia="Times New Roman" w:cstheme="minorHAnsi"/>
          <w:sz w:val="24"/>
          <w:szCs w:val="24"/>
        </w:rPr>
        <w:t>examine the economic implications of creating MPAs</w:t>
      </w:r>
      <w:r>
        <w:rPr>
          <w:rFonts w:eastAsia="Times New Roman" w:cstheme="minorHAnsi"/>
          <w:sz w:val="24"/>
          <w:szCs w:val="24"/>
        </w:rPr>
        <w:t>, th</w:t>
      </w:r>
      <w:r w:rsidR="004D085B">
        <w:rPr>
          <w:rFonts w:eastAsia="Times New Roman" w:cstheme="minorHAnsi"/>
          <w:sz w:val="24"/>
          <w:szCs w:val="24"/>
        </w:rPr>
        <w:t>e</w:t>
      </w:r>
      <w:r>
        <w:rPr>
          <w:rFonts w:eastAsia="Times New Roman" w:cstheme="minorHAnsi"/>
          <w:sz w:val="24"/>
          <w:szCs w:val="24"/>
        </w:rPr>
        <w:t xml:space="preserve"> study looked at</w:t>
      </w:r>
      <w:r w:rsidR="00D90CE9">
        <w:rPr>
          <w:rFonts w:eastAsia="Times New Roman" w:cstheme="minorHAnsi"/>
          <w:sz w:val="24"/>
          <w:szCs w:val="24"/>
        </w:rPr>
        <w:t xml:space="preserve"> Kiribati’s</w:t>
      </w:r>
      <w:del w:id="14" w:author="Microsoft Office User" w:date="2019-12-10T15:05:00Z">
        <w:r w:rsidR="00D90CE9" w:rsidDel="004B0AB4">
          <w:rPr>
            <w:rFonts w:eastAsia="Times New Roman" w:cstheme="minorHAnsi"/>
            <w:sz w:val="24"/>
            <w:szCs w:val="24"/>
          </w:rPr>
          <w:delText xml:space="preserve"> </w:delText>
        </w:r>
        <w:r w:rsidR="00A63520" w:rsidDel="004B0AB4">
          <w:rPr>
            <w:rFonts w:eastAsia="Times New Roman" w:cstheme="minorHAnsi"/>
            <w:sz w:val="24"/>
            <w:szCs w:val="24"/>
          </w:rPr>
          <w:delText>2008</w:delText>
        </w:r>
      </w:del>
      <w:r w:rsidR="00A63520">
        <w:rPr>
          <w:rFonts w:eastAsia="Times New Roman" w:cstheme="minorHAnsi"/>
          <w:sz w:val="24"/>
          <w:szCs w:val="24"/>
        </w:rPr>
        <w:t xml:space="preserve"> </w:t>
      </w:r>
      <w:r w:rsidR="00D90CE9">
        <w:rPr>
          <w:rFonts w:eastAsia="Times New Roman" w:cstheme="minorHAnsi"/>
          <w:sz w:val="24"/>
          <w:szCs w:val="24"/>
        </w:rPr>
        <w:t xml:space="preserve">decision </w:t>
      </w:r>
      <w:r w:rsidR="00A63520">
        <w:rPr>
          <w:rFonts w:eastAsia="Times New Roman" w:cstheme="minorHAnsi"/>
          <w:sz w:val="24"/>
          <w:szCs w:val="24"/>
        </w:rPr>
        <w:t xml:space="preserve">to establish PIPA </w:t>
      </w:r>
      <w:ins w:id="15" w:author="Microsoft Office User" w:date="2019-12-10T15:05:00Z">
        <w:r w:rsidR="004B0AB4">
          <w:rPr>
            <w:rFonts w:eastAsia="Times New Roman" w:cstheme="minorHAnsi"/>
            <w:sz w:val="24"/>
            <w:szCs w:val="24"/>
          </w:rPr>
          <w:t>with</w:t>
        </w:r>
      </w:ins>
      <w:r w:rsidR="00D90CE9">
        <w:rPr>
          <w:rFonts w:eastAsia="Times New Roman" w:cstheme="minorHAnsi"/>
          <w:sz w:val="24"/>
          <w:szCs w:val="24"/>
        </w:rPr>
        <w:t>in the context of</w:t>
      </w:r>
      <w:r>
        <w:rPr>
          <w:rFonts w:eastAsia="Times New Roman" w:cstheme="minorHAnsi"/>
          <w:sz w:val="24"/>
          <w:szCs w:val="24"/>
        </w:rPr>
        <w:t xml:space="preserve"> </w:t>
      </w:r>
      <w:r w:rsidR="004E129F">
        <w:rPr>
          <w:rFonts w:eastAsia="Times New Roman" w:cstheme="minorHAnsi"/>
          <w:sz w:val="24"/>
          <w:szCs w:val="24"/>
        </w:rPr>
        <w:t xml:space="preserve">the </w:t>
      </w:r>
      <w:r>
        <w:rPr>
          <w:rFonts w:eastAsia="Times New Roman" w:cstheme="minorHAnsi"/>
          <w:sz w:val="24"/>
          <w:szCs w:val="24"/>
        </w:rPr>
        <w:t>P</w:t>
      </w:r>
      <w:r w:rsidRPr="00B161EB">
        <w:rPr>
          <w:rFonts w:eastAsia="Times New Roman" w:cstheme="minorHAnsi"/>
          <w:sz w:val="24"/>
          <w:szCs w:val="24"/>
        </w:rPr>
        <w:t>arties to the Nauru Agreement (PNA)</w:t>
      </w:r>
      <w:r w:rsidR="001F3F5E">
        <w:rPr>
          <w:rFonts w:eastAsia="Times New Roman" w:cstheme="minorHAnsi"/>
          <w:sz w:val="24"/>
          <w:szCs w:val="24"/>
        </w:rPr>
        <w:t xml:space="preserve">. This </w:t>
      </w:r>
      <w:r w:rsidR="004E129F">
        <w:rPr>
          <w:rFonts w:eastAsia="Times New Roman" w:cstheme="minorHAnsi"/>
          <w:sz w:val="24"/>
          <w:szCs w:val="24"/>
        </w:rPr>
        <w:t>group of nine countries</w:t>
      </w:r>
      <w:r w:rsidR="00D90CE9">
        <w:rPr>
          <w:rFonts w:eastAsia="Times New Roman" w:cstheme="minorHAnsi"/>
          <w:sz w:val="24"/>
          <w:szCs w:val="24"/>
        </w:rPr>
        <w:t xml:space="preserve"> in the Pacific Ocean banded together </w:t>
      </w:r>
      <w:ins w:id="16" w:author="Microsoft Office User" w:date="2019-12-10T15:05:00Z">
        <w:r w:rsidR="004B0AB4">
          <w:rPr>
            <w:rFonts w:eastAsia="Times New Roman" w:cstheme="minorHAnsi"/>
            <w:sz w:val="24"/>
            <w:szCs w:val="24"/>
          </w:rPr>
          <w:t xml:space="preserve">in 2007 </w:t>
        </w:r>
      </w:ins>
      <w:r w:rsidR="00D90CE9">
        <w:rPr>
          <w:rFonts w:eastAsia="Times New Roman" w:cstheme="minorHAnsi"/>
          <w:sz w:val="24"/>
          <w:szCs w:val="24"/>
        </w:rPr>
        <w:t>to collectively regulate foreign fishing fleets</w:t>
      </w:r>
      <w:r w:rsidR="002B36D9">
        <w:rPr>
          <w:rFonts w:eastAsia="Times New Roman" w:cstheme="minorHAnsi"/>
          <w:sz w:val="24"/>
          <w:szCs w:val="24"/>
        </w:rPr>
        <w:t xml:space="preserve"> targeting skipjack and yellowfin tuna</w:t>
      </w:r>
      <w:r w:rsidR="00D90CE9">
        <w:rPr>
          <w:rFonts w:eastAsia="Times New Roman" w:cstheme="minorHAnsi"/>
          <w:sz w:val="24"/>
          <w:szCs w:val="24"/>
        </w:rPr>
        <w:t xml:space="preserve"> within their waters</w:t>
      </w:r>
      <w:r w:rsidR="00BA1EB4">
        <w:rPr>
          <w:rFonts w:eastAsia="Times New Roman" w:cstheme="minorHAnsi"/>
          <w:sz w:val="24"/>
          <w:szCs w:val="24"/>
        </w:rPr>
        <w:t xml:space="preserve">. </w:t>
      </w:r>
      <w:r w:rsidR="00701E05">
        <w:rPr>
          <w:rFonts w:eastAsia="Times New Roman" w:cstheme="minorHAnsi"/>
          <w:sz w:val="24"/>
          <w:szCs w:val="24"/>
        </w:rPr>
        <w:t>Under the PNA</w:t>
      </w:r>
      <w:ins w:id="17" w:author="Microsoft Office User" w:date="2019-12-10T15:05:00Z">
        <w:r w:rsidR="004B0AB4">
          <w:rPr>
            <w:rFonts w:eastAsia="Times New Roman" w:cstheme="minorHAnsi"/>
            <w:sz w:val="24"/>
            <w:szCs w:val="24"/>
          </w:rPr>
          <w:t xml:space="preserve">’s </w:t>
        </w:r>
        <w:r w:rsidR="004B0AB4">
          <w:rPr>
            <w:rFonts w:eastAsia="Times New Roman" w:cstheme="minorHAnsi"/>
            <w:sz w:val="24"/>
            <w:szCs w:val="24"/>
          </w:rPr>
          <w:lastRenderedPageBreak/>
          <w:t>Vessel</w:t>
        </w:r>
      </w:ins>
      <w:ins w:id="18" w:author="Microsoft Office User" w:date="2019-12-10T15:06:00Z">
        <w:r w:rsidR="004B0AB4">
          <w:rPr>
            <w:rFonts w:eastAsia="Times New Roman" w:cstheme="minorHAnsi"/>
            <w:sz w:val="24"/>
            <w:szCs w:val="24"/>
          </w:rPr>
          <w:t xml:space="preserve"> Day Scheme (launched in 2012)</w:t>
        </w:r>
      </w:ins>
      <w:r w:rsidR="00701E05">
        <w:rPr>
          <w:rFonts w:eastAsia="Times New Roman" w:cstheme="minorHAnsi"/>
          <w:sz w:val="24"/>
          <w:szCs w:val="24"/>
        </w:rPr>
        <w:t xml:space="preserve">, countries </w:t>
      </w:r>
      <w:r w:rsidR="00701E05" w:rsidRPr="00B161EB">
        <w:rPr>
          <w:rFonts w:eastAsia="Times New Roman" w:cstheme="minorHAnsi"/>
          <w:sz w:val="24"/>
          <w:szCs w:val="24"/>
        </w:rPr>
        <w:t xml:space="preserve">allocate and </w:t>
      </w:r>
      <w:r w:rsidR="004B487F">
        <w:rPr>
          <w:rFonts w:eastAsia="Times New Roman" w:cstheme="minorHAnsi"/>
          <w:sz w:val="24"/>
          <w:szCs w:val="24"/>
        </w:rPr>
        <w:t>sell</w:t>
      </w:r>
      <w:r w:rsidR="00701E05" w:rsidRPr="00B161EB">
        <w:rPr>
          <w:rFonts w:eastAsia="Times New Roman" w:cstheme="minorHAnsi"/>
          <w:sz w:val="24"/>
          <w:szCs w:val="24"/>
        </w:rPr>
        <w:t xml:space="preserve"> </w:t>
      </w:r>
      <w:ins w:id="19" w:author="Microsoft Office User" w:date="2019-12-10T15:06:00Z">
        <w:r w:rsidR="004B0AB4">
          <w:rPr>
            <w:rFonts w:eastAsia="Times New Roman" w:cstheme="minorHAnsi"/>
            <w:sz w:val="24"/>
            <w:szCs w:val="24"/>
          </w:rPr>
          <w:t>~</w:t>
        </w:r>
      </w:ins>
      <w:r w:rsidR="00701E05" w:rsidRPr="00B161EB">
        <w:rPr>
          <w:rFonts w:eastAsia="Times New Roman" w:cstheme="minorHAnsi"/>
          <w:sz w:val="24"/>
          <w:szCs w:val="24"/>
        </w:rPr>
        <w:t>45,000 vessel-days</w:t>
      </w:r>
      <w:r w:rsidR="005C621B">
        <w:rPr>
          <w:rFonts w:eastAsia="Times New Roman" w:cstheme="minorHAnsi"/>
          <w:sz w:val="24"/>
          <w:szCs w:val="24"/>
        </w:rPr>
        <w:t>—</w:t>
      </w:r>
      <w:r w:rsidR="00701E05" w:rsidRPr="00B161EB">
        <w:rPr>
          <w:rFonts w:eastAsia="Times New Roman" w:cstheme="minorHAnsi"/>
          <w:sz w:val="24"/>
          <w:szCs w:val="24"/>
        </w:rPr>
        <w:t>the right for a single vessel to fish for one day within a given country's waters</w:t>
      </w:r>
      <w:r w:rsidR="00701E05">
        <w:rPr>
          <w:rFonts w:eastAsia="Times New Roman" w:cstheme="minorHAnsi"/>
          <w:sz w:val="24"/>
          <w:szCs w:val="24"/>
        </w:rPr>
        <w:t xml:space="preserve">. </w:t>
      </w:r>
      <w:r w:rsidR="004D7915">
        <w:rPr>
          <w:rFonts w:eastAsia="Times New Roman" w:cstheme="minorHAnsi"/>
          <w:sz w:val="24"/>
          <w:szCs w:val="24"/>
        </w:rPr>
        <w:t xml:space="preserve">In 2016, </w:t>
      </w:r>
      <w:r w:rsidR="00646746">
        <w:rPr>
          <w:rFonts w:eastAsia="Times New Roman" w:cstheme="minorHAnsi"/>
          <w:sz w:val="24"/>
          <w:szCs w:val="24"/>
        </w:rPr>
        <w:t xml:space="preserve">a </w:t>
      </w:r>
      <w:r w:rsidR="004D7915">
        <w:rPr>
          <w:rFonts w:eastAsia="Times New Roman" w:cstheme="minorHAnsi"/>
          <w:sz w:val="24"/>
          <w:szCs w:val="24"/>
        </w:rPr>
        <w:t>vessel</w:t>
      </w:r>
      <w:r w:rsidR="00646746">
        <w:rPr>
          <w:rFonts w:eastAsia="Times New Roman" w:cstheme="minorHAnsi"/>
          <w:sz w:val="24"/>
          <w:szCs w:val="24"/>
        </w:rPr>
        <w:t xml:space="preserve"> </w:t>
      </w:r>
      <w:r w:rsidR="004D7915">
        <w:rPr>
          <w:rFonts w:eastAsia="Times New Roman" w:cstheme="minorHAnsi"/>
          <w:sz w:val="24"/>
          <w:szCs w:val="24"/>
        </w:rPr>
        <w:t xml:space="preserve">day </w:t>
      </w:r>
      <w:r w:rsidR="00646746">
        <w:rPr>
          <w:rFonts w:eastAsia="Times New Roman" w:cstheme="minorHAnsi"/>
          <w:sz w:val="24"/>
          <w:szCs w:val="24"/>
        </w:rPr>
        <w:t xml:space="preserve">was selling for </w:t>
      </w:r>
      <w:r w:rsidR="004D7915">
        <w:rPr>
          <w:rFonts w:eastAsia="Times New Roman" w:cstheme="minorHAnsi"/>
          <w:sz w:val="24"/>
          <w:szCs w:val="24"/>
        </w:rPr>
        <w:t xml:space="preserve">approximately $9,000 USD. </w:t>
      </w:r>
      <w:r w:rsidR="00701E05">
        <w:rPr>
          <w:rFonts w:eastAsia="Times New Roman" w:cstheme="minorHAnsi"/>
          <w:sz w:val="24"/>
          <w:szCs w:val="24"/>
        </w:rPr>
        <w:t>Revenues from this vessel-day scheme</w:t>
      </w:r>
      <w:r w:rsidR="00701E05" w:rsidRPr="00B161EB">
        <w:rPr>
          <w:rFonts w:eastAsia="Times New Roman" w:cstheme="minorHAnsi"/>
          <w:sz w:val="24"/>
          <w:szCs w:val="24"/>
        </w:rPr>
        <w:t xml:space="preserve"> </w:t>
      </w:r>
      <w:r w:rsidR="00701E05">
        <w:rPr>
          <w:rFonts w:eastAsia="Times New Roman" w:cstheme="minorHAnsi"/>
          <w:sz w:val="24"/>
          <w:szCs w:val="24"/>
        </w:rPr>
        <w:t>(</w:t>
      </w:r>
      <w:r w:rsidR="00701E05" w:rsidRPr="00B161EB">
        <w:rPr>
          <w:rFonts w:eastAsia="Times New Roman" w:cstheme="minorHAnsi"/>
          <w:sz w:val="24"/>
          <w:szCs w:val="24"/>
        </w:rPr>
        <w:t>VDS</w:t>
      </w:r>
      <w:r w:rsidR="00701E05">
        <w:rPr>
          <w:rFonts w:eastAsia="Times New Roman" w:cstheme="minorHAnsi"/>
          <w:sz w:val="24"/>
          <w:szCs w:val="24"/>
        </w:rPr>
        <w:t>)</w:t>
      </w:r>
      <w:r w:rsidR="00701E05" w:rsidRPr="00B161EB">
        <w:rPr>
          <w:rFonts w:eastAsia="Times New Roman" w:cstheme="minorHAnsi"/>
          <w:sz w:val="24"/>
          <w:szCs w:val="24"/>
        </w:rPr>
        <w:t xml:space="preserve"> represent </w:t>
      </w:r>
      <w:r w:rsidR="00412581">
        <w:rPr>
          <w:rFonts w:eastAsia="Times New Roman" w:cstheme="minorHAnsi"/>
          <w:sz w:val="24"/>
          <w:szCs w:val="24"/>
        </w:rPr>
        <w:t>more than</w:t>
      </w:r>
      <w:r w:rsidR="00701E05" w:rsidRPr="00B161EB">
        <w:rPr>
          <w:rFonts w:eastAsia="Times New Roman" w:cstheme="minorHAnsi"/>
          <w:sz w:val="24"/>
          <w:szCs w:val="24"/>
        </w:rPr>
        <w:t xml:space="preserve"> half of </w:t>
      </w:r>
      <w:r w:rsidR="00A63520">
        <w:rPr>
          <w:rFonts w:eastAsia="Times New Roman" w:cstheme="minorHAnsi"/>
          <w:sz w:val="24"/>
          <w:szCs w:val="24"/>
        </w:rPr>
        <w:t xml:space="preserve">all governmental </w:t>
      </w:r>
      <w:r w:rsidR="00701E05">
        <w:rPr>
          <w:rFonts w:eastAsia="Times New Roman" w:cstheme="minorHAnsi"/>
          <w:sz w:val="24"/>
          <w:szCs w:val="24"/>
        </w:rPr>
        <w:t>revenues for some of the PNA member countries.</w:t>
      </w:r>
    </w:p>
    <w:p w14:paraId="3C264D73" w14:textId="77777777" w:rsidR="004D7915" w:rsidRDefault="004D7915" w:rsidP="009C262D">
      <w:pPr>
        <w:spacing w:after="0" w:line="240" w:lineRule="auto"/>
        <w:textAlignment w:val="center"/>
        <w:rPr>
          <w:rFonts w:eastAsia="Times New Roman" w:cstheme="minorHAnsi"/>
          <w:sz w:val="24"/>
          <w:szCs w:val="24"/>
        </w:rPr>
      </w:pPr>
    </w:p>
    <w:p w14:paraId="77605B2A" w14:textId="4C7C28A7" w:rsidR="001F3F5E" w:rsidRDefault="004D7915" w:rsidP="00A347CA">
      <w:pPr>
        <w:spacing w:after="0" w:line="240" w:lineRule="auto"/>
        <w:textAlignment w:val="center"/>
        <w:rPr>
          <w:rFonts w:eastAsia="Times New Roman" w:cstheme="minorHAnsi"/>
          <w:sz w:val="24"/>
          <w:szCs w:val="24"/>
        </w:rPr>
      </w:pPr>
      <w:r>
        <w:rPr>
          <w:rFonts w:eastAsia="Times New Roman" w:cstheme="minorHAnsi"/>
          <w:sz w:val="24"/>
          <w:szCs w:val="24"/>
        </w:rPr>
        <w:t xml:space="preserve">An important mechanism within the VDS allows for trading of vessel-days between PNA countries. </w:t>
      </w:r>
      <w:r w:rsidR="00A63520">
        <w:rPr>
          <w:rFonts w:eastAsia="Times New Roman" w:cstheme="minorHAnsi"/>
          <w:sz w:val="24"/>
          <w:szCs w:val="24"/>
        </w:rPr>
        <w:t xml:space="preserve">Traditionally, trading has occurred </w:t>
      </w:r>
      <w:r>
        <w:rPr>
          <w:rFonts w:eastAsia="Times New Roman" w:cstheme="minorHAnsi"/>
          <w:sz w:val="24"/>
          <w:szCs w:val="24"/>
        </w:rPr>
        <w:t xml:space="preserve">to address </w:t>
      </w:r>
      <w:r w:rsidR="007A0055">
        <w:rPr>
          <w:rFonts w:eastAsia="Times New Roman" w:cstheme="minorHAnsi"/>
          <w:sz w:val="24"/>
          <w:szCs w:val="24"/>
        </w:rPr>
        <w:t xml:space="preserve">annual </w:t>
      </w:r>
      <w:r>
        <w:rPr>
          <w:rFonts w:eastAsia="Times New Roman" w:cstheme="minorHAnsi"/>
          <w:sz w:val="24"/>
          <w:szCs w:val="24"/>
        </w:rPr>
        <w:t>variability in where the fish</w:t>
      </w:r>
      <w:r w:rsidR="00D95601">
        <w:rPr>
          <w:rFonts w:eastAsia="Times New Roman" w:cstheme="minorHAnsi"/>
          <w:sz w:val="24"/>
          <w:szCs w:val="24"/>
        </w:rPr>
        <w:t xml:space="preserve"> </w:t>
      </w:r>
      <w:r>
        <w:rPr>
          <w:rFonts w:eastAsia="Times New Roman" w:cstheme="minorHAnsi"/>
          <w:sz w:val="24"/>
          <w:szCs w:val="24"/>
        </w:rPr>
        <w:t xml:space="preserve">are. </w:t>
      </w:r>
      <w:r w:rsidR="00D95601">
        <w:rPr>
          <w:rFonts w:eastAsia="Times New Roman" w:cstheme="minorHAnsi"/>
          <w:sz w:val="24"/>
          <w:szCs w:val="24"/>
        </w:rPr>
        <w:t>The</w:t>
      </w:r>
      <w:r>
        <w:rPr>
          <w:rFonts w:eastAsia="Times New Roman" w:cstheme="minorHAnsi"/>
          <w:sz w:val="24"/>
          <w:szCs w:val="24"/>
        </w:rPr>
        <w:t xml:space="preserve"> study found that</w:t>
      </w:r>
      <w:r w:rsidR="001F3F5E">
        <w:rPr>
          <w:rFonts w:eastAsia="Times New Roman" w:cstheme="minorHAnsi"/>
          <w:sz w:val="24"/>
          <w:szCs w:val="24"/>
        </w:rPr>
        <w:t xml:space="preserve"> </w:t>
      </w:r>
      <w:commentRangeStart w:id="20"/>
      <w:commentRangeStart w:id="21"/>
      <w:r w:rsidR="001F3F5E">
        <w:rPr>
          <w:rFonts w:eastAsia="Times New Roman" w:cstheme="minorHAnsi"/>
          <w:sz w:val="24"/>
          <w:szCs w:val="24"/>
        </w:rPr>
        <w:t>this</w:t>
      </w:r>
      <w:r>
        <w:rPr>
          <w:rFonts w:eastAsia="Times New Roman" w:cstheme="minorHAnsi"/>
          <w:sz w:val="24"/>
          <w:szCs w:val="24"/>
        </w:rPr>
        <w:t xml:space="preserve"> unique structure</w:t>
      </w:r>
      <w:r w:rsidR="00FE708B">
        <w:rPr>
          <w:rFonts w:eastAsia="Times New Roman" w:cstheme="minorHAnsi"/>
          <w:sz w:val="24"/>
          <w:szCs w:val="24"/>
        </w:rPr>
        <w:t xml:space="preserve"> </w:t>
      </w:r>
      <w:commentRangeEnd w:id="20"/>
      <w:r w:rsidR="00D55032">
        <w:rPr>
          <w:rStyle w:val="CommentReference"/>
        </w:rPr>
        <w:commentReference w:id="20"/>
      </w:r>
      <w:commentRangeEnd w:id="21"/>
      <w:r w:rsidR="004B0AB4">
        <w:rPr>
          <w:rStyle w:val="CommentReference"/>
        </w:rPr>
        <w:commentReference w:id="21"/>
      </w:r>
      <w:r w:rsidR="00FE708B">
        <w:rPr>
          <w:rFonts w:eastAsia="Times New Roman" w:cstheme="minorHAnsi"/>
          <w:sz w:val="24"/>
          <w:szCs w:val="24"/>
        </w:rPr>
        <w:t>can reduce some of the overall costs of MPAs while</w:t>
      </w:r>
      <w:r>
        <w:rPr>
          <w:rFonts w:eastAsia="Times New Roman" w:cstheme="minorHAnsi"/>
          <w:sz w:val="24"/>
          <w:szCs w:val="24"/>
        </w:rPr>
        <w:t xml:space="preserve"> also distribut</w:t>
      </w:r>
      <w:r w:rsidR="00FE708B">
        <w:rPr>
          <w:rFonts w:eastAsia="Times New Roman" w:cstheme="minorHAnsi"/>
          <w:sz w:val="24"/>
          <w:szCs w:val="24"/>
        </w:rPr>
        <w:t>ing</w:t>
      </w:r>
      <w:r>
        <w:rPr>
          <w:rFonts w:eastAsia="Times New Roman" w:cstheme="minorHAnsi"/>
          <w:sz w:val="24"/>
          <w:szCs w:val="24"/>
        </w:rPr>
        <w:t xml:space="preserve"> th</w:t>
      </w:r>
      <w:r w:rsidR="00FE708B">
        <w:rPr>
          <w:rFonts w:eastAsia="Times New Roman" w:cstheme="minorHAnsi"/>
          <w:sz w:val="24"/>
          <w:szCs w:val="24"/>
        </w:rPr>
        <w:t>ose</w:t>
      </w:r>
      <w:r>
        <w:rPr>
          <w:rFonts w:eastAsia="Times New Roman" w:cstheme="minorHAnsi"/>
          <w:sz w:val="24"/>
          <w:szCs w:val="24"/>
        </w:rPr>
        <w:t xml:space="preserve"> costs more equitably amongst PNA countries. </w:t>
      </w:r>
    </w:p>
    <w:p w14:paraId="122A4668" w14:textId="77777777" w:rsidR="001F3F5E" w:rsidRDefault="001F3F5E" w:rsidP="00A347CA">
      <w:pPr>
        <w:spacing w:after="0" w:line="240" w:lineRule="auto"/>
        <w:textAlignment w:val="center"/>
        <w:rPr>
          <w:rFonts w:eastAsia="Times New Roman" w:cstheme="minorHAnsi"/>
          <w:sz w:val="24"/>
          <w:szCs w:val="24"/>
        </w:rPr>
      </w:pPr>
    </w:p>
    <w:p w14:paraId="70DE1B32" w14:textId="6649B9DA" w:rsidR="009C262D" w:rsidRDefault="004D7915" w:rsidP="00A347CA">
      <w:pPr>
        <w:spacing w:after="0" w:line="240" w:lineRule="auto"/>
        <w:textAlignment w:val="center"/>
        <w:rPr>
          <w:rFonts w:eastAsia="Times New Roman" w:cstheme="minorHAnsi"/>
          <w:sz w:val="24"/>
          <w:szCs w:val="24"/>
        </w:rPr>
      </w:pPr>
      <w:r>
        <w:rPr>
          <w:rFonts w:eastAsia="Times New Roman" w:cstheme="minorHAnsi"/>
          <w:sz w:val="24"/>
          <w:szCs w:val="24"/>
        </w:rPr>
        <w:t>In 201</w:t>
      </w:r>
      <w:r w:rsidR="00FE708B">
        <w:rPr>
          <w:rFonts w:eastAsia="Times New Roman" w:cstheme="minorHAnsi"/>
          <w:sz w:val="24"/>
          <w:szCs w:val="24"/>
        </w:rPr>
        <w:t>6</w:t>
      </w:r>
      <w:r>
        <w:rPr>
          <w:rFonts w:eastAsia="Times New Roman" w:cstheme="minorHAnsi"/>
          <w:sz w:val="24"/>
          <w:szCs w:val="24"/>
        </w:rPr>
        <w:t xml:space="preserve">, Kiribati received its normal allocation of 11,000 vessel-days but </w:t>
      </w:r>
      <w:del w:id="22" w:author="Microsoft Office User" w:date="2019-12-10T15:07:00Z">
        <w:r w:rsidDel="004B0AB4">
          <w:rPr>
            <w:rFonts w:eastAsia="Times New Roman" w:cstheme="minorHAnsi"/>
            <w:sz w:val="24"/>
            <w:szCs w:val="24"/>
          </w:rPr>
          <w:delText xml:space="preserve">was able to sell </w:delText>
        </w:r>
      </w:del>
      <w:r w:rsidR="00D95601">
        <w:rPr>
          <w:rFonts w:eastAsia="Times New Roman" w:cstheme="minorHAnsi"/>
          <w:sz w:val="24"/>
          <w:szCs w:val="24"/>
        </w:rPr>
        <w:t xml:space="preserve">only </w:t>
      </w:r>
      <w:ins w:id="23" w:author="Microsoft Office User" w:date="2019-12-10T15:07:00Z">
        <w:r w:rsidR="004B0AB4">
          <w:rPr>
            <w:rFonts w:eastAsia="Times New Roman" w:cstheme="minorHAnsi"/>
            <w:sz w:val="24"/>
            <w:szCs w:val="24"/>
          </w:rPr>
          <w:t xml:space="preserve">sold </w:t>
        </w:r>
      </w:ins>
      <w:r>
        <w:rPr>
          <w:rFonts w:eastAsia="Times New Roman" w:cstheme="minorHAnsi"/>
          <w:sz w:val="24"/>
          <w:szCs w:val="24"/>
        </w:rPr>
        <w:t xml:space="preserve">7,479 </w:t>
      </w:r>
      <w:r w:rsidR="007A0055">
        <w:rPr>
          <w:rFonts w:eastAsia="Times New Roman" w:cstheme="minorHAnsi"/>
          <w:sz w:val="24"/>
          <w:szCs w:val="24"/>
        </w:rPr>
        <w:t xml:space="preserve">days </w:t>
      </w:r>
      <w:r>
        <w:rPr>
          <w:rFonts w:eastAsia="Times New Roman" w:cstheme="minorHAnsi"/>
          <w:sz w:val="24"/>
          <w:szCs w:val="24"/>
        </w:rPr>
        <w:t xml:space="preserve">to fishing vessels </w:t>
      </w:r>
      <w:r w:rsidR="007A0055">
        <w:rPr>
          <w:rFonts w:eastAsia="Times New Roman" w:cstheme="minorHAnsi"/>
          <w:sz w:val="24"/>
          <w:szCs w:val="24"/>
        </w:rPr>
        <w:t>in its waters</w:t>
      </w:r>
      <w:ins w:id="24" w:author="Microsoft Office User" w:date="2019-12-10T15:07:00Z">
        <w:r w:rsidR="004B0AB4">
          <w:rPr>
            <w:rFonts w:eastAsia="Times New Roman" w:cstheme="minorHAnsi"/>
            <w:sz w:val="24"/>
            <w:szCs w:val="24"/>
          </w:rPr>
          <w:t>, in part</w:t>
        </w:r>
      </w:ins>
      <w:r w:rsidR="007A0055">
        <w:rPr>
          <w:rFonts w:eastAsia="Times New Roman" w:cstheme="minorHAnsi"/>
          <w:sz w:val="24"/>
          <w:szCs w:val="24"/>
        </w:rPr>
        <w:t xml:space="preserve"> </w:t>
      </w:r>
      <w:r>
        <w:rPr>
          <w:rFonts w:eastAsia="Times New Roman" w:cstheme="minorHAnsi"/>
          <w:sz w:val="24"/>
          <w:szCs w:val="24"/>
        </w:rPr>
        <w:t>due to the reduction in available fishing area</w:t>
      </w:r>
      <w:r w:rsidR="00D95601">
        <w:rPr>
          <w:rFonts w:eastAsia="Times New Roman" w:cstheme="minorHAnsi"/>
          <w:sz w:val="24"/>
          <w:szCs w:val="24"/>
        </w:rPr>
        <w:t xml:space="preserve"> from PIPA</w:t>
      </w:r>
      <w:r>
        <w:rPr>
          <w:rFonts w:eastAsia="Times New Roman" w:cstheme="minorHAnsi"/>
          <w:sz w:val="24"/>
          <w:szCs w:val="24"/>
        </w:rPr>
        <w:t xml:space="preserve">. </w:t>
      </w:r>
      <w:r w:rsidR="00FE708B">
        <w:rPr>
          <w:rFonts w:eastAsia="Times New Roman" w:cstheme="minorHAnsi"/>
          <w:sz w:val="24"/>
          <w:szCs w:val="24"/>
        </w:rPr>
        <w:t xml:space="preserve">However, while </w:t>
      </w:r>
      <w:del w:id="25" w:author="Microsoft Office User" w:date="2019-12-10T15:07:00Z">
        <w:r w:rsidR="00FE708B" w:rsidDel="004B0AB4">
          <w:rPr>
            <w:rFonts w:eastAsia="Times New Roman" w:cstheme="minorHAnsi"/>
            <w:sz w:val="24"/>
            <w:szCs w:val="24"/>
          </w:rPr>
          <w:delText xml:space="preserve">Kiribati’s </w:delText>
        </w:r>
      </w:del>
      <w:r w:rsidR="00FE708B">
        <w:rPr>
          <w:rFonts w:eastAsia="Times New Roman" w:cstheme="minorHAnsi"/>
          <w:sz w:val="24"/>
          <w:szCs w:val="24"/>
        </w:rPr>
        <w:t xml:space="preserve">VDS fishing effort </w:t>
      </w:r>
      <w:ins w:id="26" w:author="Microsoft Office User" w:date="2019-12-10T15:07:00Z">
        <w:r w:rsidR="004B0AB4">
          <w:rPr>
            <w:rFonts w:eastAsia="Times New Roman" w:cstheme="minorHAnsi"/>
            <w:sz w:val="24"/>
            <w:szCs w:val="24"/>
          </w:rPr>
          <w:t xml:space="preserve">within Kiribati </w:t>
        </w:r>
      </w:ins>
      <w:r w:rsidR="00FE708B">
        <w:rPr>
          <w:rFonts w:eastAsia="Times New Roman" w:cstheme="minorHAnsi"/>
          <w:sz w:val="24"/>
          <w:szCs w:val="24"/>
        </w:rPr>
        <w:t xml:space="preserve">decreased by approximately 35%, its revenues </w:t>
      </w:r>
      <w:ins w:id="27" w:author="Microsoft Office User" w:date="2019-12-10T15:08:00Z">
        <w:r w:rsidR="004B0AB4">
          <w:rPr>
            <w:rFonts w:eastAsia="Times New Roman" w:cstheme="minorHAnsi"/>
            <w:sz w:val="24"/>
            <w:szCs w:val="24"/>
          </w:rPr>
          <w:t xml:space="preserve">from selling fishing licenses only </w:t>
        </w:r>
      </w:ins>
      <w:r w:rsidR="00FE708B">
        <w:rPr>
          <w:rFonts w:eastAsia="Times New Roman" w:cstheme="minorHAnsi"/>
          <w:sz w:val="24"/>
          <w:szCs w:val="24"/>
        </w:rPr>
        <w:t xml:space="preserve">decreased by 20%. This </w:t>
      </w:r>
      <w:del w:id="28" w:author="JC" w:date="2019-12-11T12:19:00Z">
        <w:r w:rsidR="00FE708B" w:rsidDel="005C7396">
          <w:rPr>
            <w:rFonts w:eastAsia="Times New Roman" w:cstheme="minorHAnsi"/>
            <w:sz w:val="24"/>
            <w:szCs w:val="24"/>
          </w:rPr>
          <w:delText xml:space="preserve">shows </w:delText>
        </w:r>
      </w:del>
      <w:ins w:id="29" w:author="JC" w:date="2019-12-11T12:19:00Z">
        <w:r w:rsidR="005C7396">
          <w:rPr>
            <w:rFonts w:eastAsia="Times New Roman" w:cstheme="minorHAnsi"/>
            <w:sz w:val="24"/>
            <w:szCs w:val="24"/>
          </w:rPr>
          <w:t>suggests</w:t>
        </w:r>
        <w:r w:rsidR="005C7396">
          <w:rPr>
            <w:rFonts w:eastAsia="Times New Roman" w:cstheme="minorHAnsi"/>
            <w:sz w:val="24"/>
            <w:szCs w:val="24"/>
          </w:rPr>
          <w:t xml:space="preserve"> </w:t>
        </w:r>
      </w:ins>
      <w:r w:rsidR="00FE708B">
        <w:rPr>
          <w:rFonts w:eastAsia="Times New Roman" w:cstheme="minorHAnsi"/>
          <w:sz w:val="24"/>
          <w:szCs w:val="24"/>
        </w:rPr>
        <w:t xml:space="preserve">that Kiribati was able to recoup some of the costs of the MPA by trading vessel-days to neighboring countries, which </w:t>
      </w:r>
      <w:ins w:id="30" w:author="Microsoft Office User" w:date="2019-12-10T15:08:00Z">
        <w:r w:rsidR="004B0AB4">
          <w:rPr>
            <w:rFonts w:eastAsia="Times New Roman" w:cstheme="minorHAnsi"/>
            <w:sz w:val="24"/>
            <w:szCs w:val="24"/>
          </w:rPr>
          <w:t xml:space="preserve">now </w:t>
        </w:r>
      </w:ins>
      <w:r w:rsidR="00FE708B">
        <w:rPr>
          <w:rFonts w:eastAsia="Times New Roman" w:cstheme="minorHAnsi"/>
          <w:sz w:val="24"/>
          <w:szCs w:val="24"/>
        </w:rPr>
        <w:t xml:space="preserve">potentially benefit from its existence. Overall, </w:t>
      </w:r>
      <w:r w:rsidR="00D95601">
        <w:rPr>
          <w:rFonts w:eastAsia="Times New Roman" w:cstheme="minorHAnsi"/>
          <w:sz w:val="24"/>
          <w:szCs w:val="24"/>
        </w:rPr>
        <w:t>t</w:t>
      </w:r>
      <w:r w:rsidR="002B36D9">
        <w:rPr>
          <w:rFonts w:eastAsia="Times New Roman" w:cstheme="minorHAnsi"/>
          <w:sz w:val="24"/>
          <w:szCs w:val="24"/>
        </w:rPr>
        <w:t>he PNA still sold the full allocation of 45,000 vessel-days</w:t>
      </w:r>
      <w:r w:rsidR="00FE708B">
        <w:rPr>
          <w:rFonts w:eastAsia="Times New Roman" w:cstheme="minorHAnsi"/>
          <w:sz w:val="24"/>
          <w:szCs w:val="24"/>
        </w:rPr>
        <w:t xml:space="preserve"> and actually increased total revenues from the VDS by about $28 million USD</w:t>
      </w:r>
      <w:r w:rsidR="002B36D9">
        <w:rPr>
          <w:rFonts w:eastAsia="Times New Roman" w:cstheme="minorHAnsi"/>
          <w:sz w:val="24"/>
          <w:szCs w:val="24"/>
        </w:rPr>
        <w:t>.</w:t>
      </w:r>
    </w:p>
    <w:p w14:paraId="3579B02D" w14:textId="51015860" w:rsidR="00757714" w:rsidRDefault="00757714" w:rsidP="00A347CA">
      <w:pPr>
        <w:spacing w:after="0" w:line="240" w:lineRule="auto"/>
        <w:textAlignment w:val="center"/>
        <w:rPr>
          <w:rFonts w:eastAsia="Times New Roman" w:cstheme="minorHAnsi"/>
          <w:sz w:val="24"/>
          <w:szCs w:val="24"/>
        </w:rPr>
      </w:pPr>
    </w:p>
    <w:p w14:paraId="3BA84679" w14:textId="74804997" w:rsidR="002B36D9" w:rsidRPr="00EE3133" w:rsidRDefault="002B36D9" w:rsidP="00A347CA">
      <w:pPr>
        <w:spacing w:after="0" w:line="240" w:lineRule="auto"/>
        <w:textAlignment w:val="center"/>
        <w:rPr>
          <w:rFonts w:eastAsia="Times New Roman" w:cstheme="minorHAnsi"/>
          <w:b/>
          <w:sz w:val="24"/>
          <w:szCs w:val="24"/>
        </w:rPr>
      </w:pPr>
      <w:r>
        <w:rPr>
          <w:rFonts w:eastAsia="Times New Roman" w:cstheme="minorHAnsi"/>
          <w:b/>
          <w:sz w:val="24"/>
          <w:szCs w:val="24"/>
        </w:rPr>
        <w:t xml:space="preserve">Allocation </w:t>
      </w:r>
      <w:r w:rsidR="00D95601">
        <w:rPr>
          <w:rFonts w:eastAsia="Times New Roman" w:cstheme="minorHAnsi"/>
          <w:b/>
          <w:sz w:val="24"/>
          <w:szCs w:val="24"/>
        </w:rPr>
        <w:t>r</w:t>
      </w:r>
      <w:r>
        <w:rPr>
          <w:rFonts w:eastAsia="Times New Roman" w:cstheme="minorHAnsi"/>
          <w:b/>
          <w:sz w:val="24"/>
          <w:szCs w:val="24"/>
        </w:rPr>
        <w:t>ules</w:t>
      </w:r>
    </w:p>
    <w:p w14:paraId="5A8A13A5" w14:textId="77777777" w:rsidR="002B36D9" w:rsidRDefault="002B36D9" w:rsidP="00A347CA">
      <w:pPr>
        <w:spacing w:after="0" w:line="240" w:lineRule="auto"/>
        <w:textAlignment w:val="center"/>
        <w:rPr>
          <w:rFonts w:eastAsia="Times New Roman" w:cstheme="minorHAnsi"/>
          <w:sz w:val="24"/>
          <w:szCs w:val="24"/>
        </w:rPr>
      </w:pPr>
    </w:p>
    <w:p w14:paraId="75092B4D" w14:textId="0AED4650" w:rsidR="002B36D9" w:rsidRPr="00EE3133" w:rsidRDefault="002B36D9" w:rsidP="00F748BF">
      <w:pPr>
        <w:spacing w:after="0" w:line="240" w:lineRule="auto"/>
        <w:textAlignment w:val="center"/>
        <w:rPr>
          <w:rFonts w:cstheme="minorHAnsi"/>
          <w:sz w:val="24"/>
          <w:szCs w:val="24"/>
        </w:rPr>
      </w:pPr>
      <w:r>
        <w:rPr>
          <w:rFonts w:eastAsia="Times New Roman" w:cstheme="minorHAnsi"/>
          <w:sz w:val="24"/>
          <w:szCs w:val="24"/>
        </w:rPr>
        <w:t>The researchers also found that the allocation rules for PNA’s VDS could further reduce the burden</w:t>
      </w:r>
      <w:r w:rsidR="00D95601">
        <w:rPr>
          <w:rFonts w:eastAsia="Times New Roman" w:cstheme="minorHAnsi"/>
          <w:sz w:val="24"/>
          <w:szCs w:val="24"/>
        </w:rPr>
        <w:t xml:space="preserve"> on each member </w:t>
      </w:r>
      <w:del w:id="31" w:author="Microsoft Office User" w:date="2019-12-10T15:08:00Z">
        <w:r w:rsidR="00D95601" w:rsidDel="004B0AB4">
          <w:rPr>
            <w:rFonts w:eastAsia="Times New Roman" w:cstheme="minorHAnsi"/>
            <w:sz w:val="24"/>
            <w:szCs w:val="24"/>
          </w:rPr>
          <w:delText xml:space="preserve">government </w:delText>
        </w:r>
      </w:del>
      <w:ins w:id="32" w:author="Microsoft Office User" w:date="2019-12-10T15:09:00Z">
        <w:r w:rsidR="004B0AB4">
          <w:rPr>
            <w:rFonts w:eastAsia="Times New Roman" w:cstheme="minorHAnsi"/>
            <w:sz w:val="24"/>
            <w:szCs w:val="24"/>
          </w:rPr>
          <w:t>country</w:t>
        </w:r>
      </w:ins>
      <w:ins w:id="33" w:author="Microsoft Office User" w:date="2019-12-10T15:08:00Z">
        <w:r w:rsidR="004B0AB4">
          <w:rPr>
            <w:rFonts w:eastAsia="Times New Roman" w:cstheme="minorHAnsi"/>
            <w:sz w:val="24"/>
            <w:szCs w:val="24"/>
          </w:rPr>
          <w:t xml:space="preserve"> </w:t>
        </w:r>
      </w:ins>
      <w:r>
        <w:rPr>
          <w:rFonts w:eastAsia="Times New Roman" w:cstheme="minorHAnsi"/>
          <w:sz w:val="24"/>
          <w:szCs w:val="24"/>
        </w:rPr>
        <w:t>of future MPA designations. Currently, a</w:t>
      </w:r>
      <w:r w:rsidR="00A347CA" w:rsidRPr="00B161EB">
        <w:rPr>
          <w:rFonts w:eastAsia="Times New Roman" w:cstheme="minorHAnsi"/>
          <w:sz w:val="24"/>
          <w:szCs w:val="24"/>
        </w:rPr>
        <w:t xml:space="preserve">llocations </w:t>
      </w:r>
      <w:r w:rsidR="00757714">
        <w:rPr>
          <w:rFonts w:eastAsia="Times New Roman" w:cstheme="minorHAnsi"/>
          <w:sz w:val="24"/>
          <w:szCs w:val="24"/>
        </w:rPr>
        <w:t>are</w:t>
      </w:r>
      <w:r w:rsidR="00A347CA" w:rsidRPr="00B161EB">
        <w:rPr>
          <w:rFonts w:eastAsia="Times New Roman" w:cstheme="minorHAnsi"/>
          <w:sz w:val="24"/>
          <w:szCs w:val="24"/>
        </w:rPr>
        <w:t xml:space="preserve"> based on two factors</w:t>
      </w:r>
      <w:r w:rsidR="00395AEF">
        <w:rPr>
          <w:rFonts w:eastAsia="Times New Roman" w:cstheme="minorHAnsi"/>
          <w:sz w:val="24"/>
          <w:szCs w:val="24"/>
        </w:rPr>
        <w:t>.</w:t>
      </w:r>
      <w:r w:rsidR="00F748BF">
        <w:rPr>
          <w:rFonts w:eastAsia="Times New Roman" w:cstheme="minorHAnsi"/>
          <w:sz w:val="24"/>
          <w:szCs w:val="24"/>
        </w:rPr>
        <w:t xml:space="preserve"> </w:t>
      </w:r>
      <w:r w:rsidR="00395AEF">
        <w:rPr>
          <w:rFonts w:eastAsia="Times New Roman" w:cstheme="minorHAnsi"/>
          <w:sz w:val="24"/>
          <w:szCs w:val="24"/>
        </w:rPr>
        <w:t>F</w:t>
      </w:r>
      <w:r w:rsidRPr="001F3F5E">
        <w:rPr>
          <w:rFonts w:eastAsia="Times New Roman" w:cstheme="minorHAnsi"/>
          <w:sz w:val="24"/>
          <w:szCs w:val="24"/>
        </w:rPr>
        <w:t>ishing effort</w:t>
      </w:r>
      <w:r w:rsidR="00D95601" w:rsidRPr="001F3F5E">
        <w:rPr>
          <w:rFonts w:eastAsia="Times New Roman" w:cstheme="minorHAnsi"/>
          <w:sz w:val="24"/>
          <w:szCs w:val="24"/>
        </w:rPr>
        <w:t xml:space="preserve">, </w:t>
      </w:r>
      <w:del w:id="34" w:author="Microsoft Office User" w:date="2019-12-10T15:08:00Z">
        <w:r w:rsidR="00D95601" w:rsidRPr="001F3F5E" w:rsidDel="004B0AB4">
          <w:rPr>
            <w:rFonts w:eastAsia="Times New Roman" w:cstheme="minorHAnsi"/>
            <w:sz w:val="24"/>
            <w:szCs w:val="24"/>
          </w:rPr>
          <w:delText>or how much fish is actually caught</w:delText>
        </w:r>
      </w:del>
      <w:ins w:id="35" w:author="Microsoft Office User" w:date="2019-12-10T15:08:00Z">
        <w:r w:rsidR="004B0AB4">
          <w:rPr>
            <w:rFonts w:eastAsia="Times New Roman" w:cstheme="minorHAnsi"/>
            <w:sz w:val="24"/>
            <w:szCs w:val="24"/>
          </w:rPr>
          <w:t>within a country</w:t>
        </w:r>
      </w:ins>
      <w:r w:rsidR="00D95601">
        <w:rPr>
          <w:rFonts w:eastAsia="Times New Roman" w:cstheme="minorHAnsi"/>
          <w:sz w:val="24"/>
          <w:szCs w:val="24"/>
        </w:rPr>
        <w:t>, accounts for</w:t>
      </w:r>
      <w:r w:rsidRPr="001F3F5E">
        <w:rPr>
          <w:rFonts w:eastAsia="Times New Roman" w:cstheme="minorHAnsi"/>
          <w:sz w:val="24"/>
          <w:szCs w:val="24"/>
        </w:rPr>
        <w:t xml:space="preserve"> </w:t>
      </w:r>
      <w:r w:rsidR="00A347CA" w:rsidRPr="001F3F5E">
        <w:rPr>
          <w:rFonts w:eastAsia="Times New Roman" w:cstheme="minorHAnsi"/>
          <w:sz w:val="24"/>
          <w:szCs w:val="24"/>
        </w:rPr>
        <w:t xml:space="preserve">60 percent of </w:t>
      </w:r>
      <w:ins w:id="36" w:author="Microsoft Office User" w:date="2019-12-10T15:09:00Z">
        <w:r w:rsidR="004B0AB4">
          <w:rPr>
            <w:rFonts w:eastAsia="Times New Roman" w:cstheme="minorHAnsi"/>
            <w:sz w:val="24"/>
            <w:szCs w:val="24"/>
          </w:rPr>
          <w:t xml:space="preserve">the </w:t>
        </w:r>
      </w:ins>
      <w:r w:rsidR="00A347CA" w:rsidRPr="001F3F5E">
        <w:rPr>
          <w:rFonts w:eastAsia="Times New Roman" w:cstheme="minorHAnsi"/>
          <w:sz w:val="24"/>
          <w:szCs w:val="24"/>
        </w:rPr>
        <w:t xml:space="preserve">allocation </w:t>
      </w:r>
      <w:r w:rsidR="00D95601">
        <w:rPr>
          <w:rFonts w:eastAsia="Times New Roman" w:cstheme="minorHAnsi"/>
          <w:sz w:val="24"/>
          <w:szCs w:val="24"/>
        </w:rPr>
        <w:t xml:space="preserve">and </w:t>
      </w:r>
      <w:r w:rsidR="00A347CA" w:rsidRPr="001F3F5E">
        <w:rPr>
          <w:rFonts w:eastAsia="Times New Roman" w:cstheme="minorHAnsi"/>
          <w:sz w:val="24"/>
          <w:szCs w:val="24"/>
        </w:rPr>
        <w:t xml:space="preserve">is based on </w:t>
      </w:r>
      <w:r w:rsidR="00D95601">
        <w:rPr>
          <w:rFonts w:eastAsia="Times New Roman" w:cstheme="minorHAnsi"/>
          <w:sz w:val="24"/>
          <w:szCs w:val="24"/>
        </w:rPr>
        <w:t xml:space="preserve">each country’s average over the </w:t>
      </w:r>
      <w:r w:rsidR="001B142A" w:rsidRPr="001F3F5E">
        <w:rPr>
          <w:rFonts w:eastAsia="Times New Roman" w:cstheme="minorHAnsi"/>
          <w:sz w:val="24"/>
          <w:szCs w:val="24"/>
        </w:rPr>
        <w:t>past 7 years</w:t>
      </w:r>
      <w:r w:rsidR="00395AEF">
        <w:rPr>
          <w:rFonts w:eastAsia="Times New Roman" w:cstheme="minorHAnsi"/>
          <w:sz w:val="24"/>
          <w:szCs w:val="24"/>
        </w:rPr>
        <w:t>, while b</w:t>
      </w:r>
      <w:r w:rsidRPr="001F3F5E">
        <w:rPr>
          <w:rFonts w:eastAsia="Times New Roman" w:cstheme="minorHAnsi"/>
          <w:sz w:val="24"/>
          <w:szCs w:val="24"/>
        </w:rPr>
        <w:t>iomass</w:t>
      </w:r>
      <w:r w:rsidR="00D95601">
        <w:rPr>
          <w:rFonts w:eastAsia="Times New Roman" w:cstheme="minorHAnsi"/>
          <w:sz w:val="24"/>
          <w:szCs w:val="24"/>
        </w:rPr>
        <w:t>—h</w:t>
      </w:r>
      <w:r w:rsidR="00D95601" w:rsidRPr="00EE3133">
        <w:rPr>
          <w:rFonts w:eastAsia="Times New Roman" w:cstheme="minorHAnsi"/>
          <w:sz w:val="24"/>
          <w:szCs w:val="24"/>
        </w:rPr>
        <w:t xml:space="preserve">ow </w:t>
      </w:r>
      <w:del w:id="37" w:author="Microsoft Office User" w:date="2019-12-10T15:23:00Z">
        <w:r w:rsidR="00D95601" w:rsidRPr="00EE3133" w:rsidDel="000420E2">
          <w:rPr>
            <w:rFonts w:eastAsia="Times New Roman" w:cstheme="minorHAnsi"/>
            <w:sz w:val="24"/>
            <w:szCs w:val="24"/>
          </w:rPr>
          <w:delText xml:space="preserve">much </w:delText>
        </w:r>
      </w:del>
      <w:ins w:id="38" w:author="Microsoft Office User" w:date="2019-12-10T15:23:00Z">
        <w:r w:rsidR="000420E2">
          <w:rPr>
            <w:rFonts w:eastAsia="Times New Roman" w:cstheme="minorHAnsi"/>
            <w:sz w:val="24"/>
            <w:szCs w:val="24"/>
          </w:rPr>
          <w:t>many actual</w:t>
        </w:r>
        <w:r w:rsidR="000420E2" w:rsidRPr="00EE3133">
          <w:rPr>
            <w:rFonts w:eastAsia="Times New Roman" w:cstheme="minorHAnsi"/>
            <w:sz w:val="24"/>
            <w:szCs w:val="24"/>
          </w:rPr>
          <w:t xml:space="preserve"> </w:t>
        </w:r>
      </w:ins>
      <w:r w:rsidR="00D95601" w:rsidRPr="00EE3133">
        <w:rPr>
          <w:rFonts w:eastAsia="Times New Roman" w:cstheme="minorHAnsi"/>
          <w:sz w:val="24"/>
          <w:szCs w:val="24"/>
        </w:rPr>
        <w:t xml:space="preserve">fish </w:t>
      </w:r>
      <w:ins w:id="39" w:author="Microsoft Office User" w:date="2019-12-10T15:23:00Z">
        <w:r w:rsidR="000420E2">
          <w:rPr>
            <w:rFonts w:eastAsia="Times New Roman" w:cstheme="minorHAnsi"/>
            <w:sz w:val="24"/>
            <w:szCs w:val="24"/>
          </w:rPr>
          <w:t>are</w:t>
        </w:r>
      </w:ins>
      <w:del w:id="40" w:author="Microsoft Office User" w:date="2019-12-10T15:23:00Z">
        <w:r w:rsidR="00D95601" w:rsidRPr="00EE3133" w:rsidDel="000420E2">
          <w:rPr>
            <w:rFonts w:eastAsia="Times New Roman" w:cstheme="minorHAnsi"/>
            <w:sz w:val="24"/>
            <w:szCs w:val="24"/>
          </w:rPr>
          <w:delText>is</w:delText>
        </w:r>
      </w:del>
      <w:r w:rsidR="00D95601" w:rsidRPr="00EE3133">
        <w:rPr>
          <w:rFonts w:eastAsia="Times New Roman" w:cstheme="minorHAnsi"/>
          <w:sz w:val="24"/>
          <w:szCs w:val="24"/>
        </w:rPr>
        <w:t xml:space="preserve"> estimated to be in a country’s </w:t>
      </w:r>
      <w:r w:rsidR="00D95601">
        <w:rPr>
          <w:rFonts w:eastAsia="Times New Roman" w:cstheme="minorHAnsi"/>
          <w:sz w:val="24"/>
          <w:szCs w:val="24"/>
        </w:rPr>
        <w:t>exclusive economic zone</w:t>
      </w:r>
      <w:r w:rsidR="00BD1907">
        <w:rPr>
          <w:rFonts w:eastAsia="Times New Roman" w:cstheme="minorHAnsi"/>
          <w:sz w:val="24"/>
          <w:szCs w:val="24"/>
        </w:rPr>
        <w:t xml:space="preserve"> (EEZ)</w:t>
      </w:r>
      <w:r w:rsidR="00D95601">
        <w:rPr>
          <w:rFonts w:eastAsia="Times New Roman" w:cstheme="minorHAnsi"/>
          <w:sz w:val="24"/>
          <w:szCs w:val="24"/>
        </w:rPr>
        <w:t xml:space="preserve">— accounts for the other </w:t>
      </w:r>
      <w:r w:rsidR="00A347CA" w:rsidRPr="001F3F5E">
        <w:rPr>
          <w:rFonts w:eastAsia="Times New Roman" w:cstheme="minorHAnsi"/>
          <w:sz w:val="24"/>
          <w:szCs w:val="24"/>
        </w:rPr>
        <w:t>40 percent</w:t>
      </w:r>
      <w:r w:rsidR="00B217DA">
        <w:rPr>
          <w:rFonts w:eastAsia="Times New Roman" w:cstheme="minorHAnsi"/>
          <w:sz w:val="24"/>
          <w:szCs w:val="24"/>
        </w:rPr>
        <w:t xml:space="preserve"> and is based on the past </w:t>
      </w:r>
      <w:r w:rsidR="00A347CA" w:rsidRPr="00EE3133">
        <w:rPr>
          <w:rFonts w:eastAsia="Times New Roman" w:cstheme="minorHAnsi"/>
          <w:sz w:val="24"/>
          <w:szCs w:val="24"/>
        </w:rPr>
        <w:t>10</w:t>
      </w:r>
      <w:r w:rsidR="00B217DA">
        <w:rPr>
          <w:rFonts w:eastAsia="Times New Roman" w:cstheme="minorHAnsi"/>
          <w:sz w:val="24"/>
          <w:szCs w:val="24"/>
        </w:rPr>
        <w:t xml:space="preserve"> </w:t>
      </w:r>
      <w:r w:rsidR="00A347CA" w:rsidRPr="00EE3133">
        <w:rPr>
          <w:rFonts w:eastAsia="Times New Roman" w:cstheme="minorHAnsi"/>
          <w:sz w:val="24"/>
          <w:szCs w:val="24"/>
        </w:rPr>
        <w:t>year</w:t>
      </w:r>
      <w:r w:rsidR="00B217DA">
        <w:rPr>
          <w:rFonts w:eastAsia="Times New Roman" w:cstheme="minorHAnsi"/>
          <w:sz w:val="24"/>
          <w:szCs w:val="24"/>
        </w:rPr>
        <w:t>s’</w:t>
      </w:r>
      <w:r w:rsidR="00A347CA" w:rsidRPr="00EE3133">
        <w:rPr>
          <w:rFonts w:eastAsia="Times New Roman" w:cstheme="minorHAnsi"/>
          <w:sz w:val="24"/>
          <w:szCs w:val="24"/>
        </w:rPr>
        <w:t xml:space="preserve"> average</w:t>
      </w:r>
      <w:r w:rsidR="001E60CF" w:rsidRPr="00EE3133">
        <w:rPr>
          <w:rFonts w:eastAsia="Times New Roman" w:cstheme="minorHAnsi"/>
          <w:sz w:val="24"/>
          <w:szCs w:val="24"/>
        </w:rPr>
        <w:t>.</w:t>
      </w:r>
      <w:ins w:id="41" w:author="JC" w:date="2019-12-11T12:20:00Z">
        <w:r w:rsidR="005C7396">
          <w:rPr>
            <w:rFonts w:eastAsia="Times New Roman" w:cstheme="minorHAnsi"/>
            <w:sz w:val="24"/>
            <w:szCs w:val="24"/>
          </w:rPr>
          <w:t xml:space="preserve"> The parties, however, have the ability to change how they weigh each of these two fact</w:t>
        </w:r>
      </w:ins>
      <w:ins w:id="42" w:author="JC" w:date="2019-12-11T12:21:00Z">
        <w:r w:rsidR="005C7396">
          <w:rPr>
            <w:rFonts w:eastAsia="Times New Roman" w:cstheme="minorHAnsi"/>
            <w:sz w:val="24"/>
            <w:szCs w:val="24"/>
          </w:rPr>
          <w:t>ors.</w:t>
        </w:r>
      </w:ins>
      <w:bookmarkStart w:id="43" w:name="_GoBack"/>
      <w:bookmarkEnd w:id="43"/>
    </w:p>
    <w:p w14:paraId="25F7B2BA" w14:textId="77777777" w:rsidR="00F748BF" w:rsidRDefault="00F748BF" w:rsidP="002B36D9">
      <w:pPr>
        <w:spacing w:after="0" w:line="240" w:lineRule="auto"/>
        <w:textAlignment w:val="center"/>
        <w:rPr>
          <w:rFonts w:eastAsia="Times New Roman" w:cstheme="minorHAnsi"/>
          <w:sz w:val="24"/>
          <w:szCs w:val="24"/>
        </w:rPr>
      </w:pPr>
    </w:p>
    <w:p w14:paraId="2D4CE4C5" w14:textId="5D00AAEB" w:rsidR="002B36D9" w:rsidRPr="00EE3133" w:rsidRDefault="001B142A" w:rsidP="002B36D9">
      <w:pPr>
        <w:spacing w:after="0" w:line="240" w:lineRule="auto"/>
        <w:textAlignment w:val="center"/>
        <w:rPr>
          <w:rFonts w:cstheme="minorHAnsi"/>
          <w:sz w:val="24"/>
          <w:szCs w:val="24"/>
        </w:rPr>
      </w:pPr>
      <w:r w:rsidRPr="00EE3133">
        <w:rPr>
          <w:rFonts w:eastAsia="Times New Roman" w:cstheme="minorHAnsi"/>
          <w:sz w:val="24"/>
          <w:szCs w:val="24"/>
        </w:rPr>
        <w:t xml:space="preserve">Under </w:t>
      </w:r>
      <w:r w:rsidR="00395AEF">
        <w:rPr>
          <w:rFonts w:eastAsia="Times New Roman" w:cstheme="minorHAnsi"/>
          <w:sz w:val="24"/>
          <w:szCs w:val="24"/>
        </w:rPr>
        <w:t>the</w:t>
      </w:r>
      <w:r w:rsidR="00395AEF" w:rsidRPr="00EE3133">
        <w:rPr>
          <w:rFonts w:eastAsia="Times New Roman" w:cstheme="minorHAnsi"/>
          <w:sz w:val="24"/>
          <w:szCs w:val="24"/>
        </w:rPr>
        <w:t xml:space="preserve"> </w:t>
      </w:r>
      <w:r w:rsidRPr="00EE3133">
        <w:rPr>
          <w:rFonts w:eastAsia="Times New Roman" w:cstheme="minorHAnsi"/>
          <w:sz w:val="24"/>
          <w:szCs w:val="24"/>
        </w:rPr>
        <w:t xml:space="preserve">current </w:t>
      </w:r>
      <w:ins w:id="44" w:author="Microsoft Office User" w:date="2019-12-10T15:23:00Z">
        <w:r w:rsidR="000420E2">
          <w:rPr>
            <w:rFonts w:eastAsia="Times New Roman" w:cstheme="minorHAnsi"/>
            <w:sz w:val="24"/>
            <w:szCs w:val="24"/>
          </w:rPr>
          <w:t xml:space="preserve">allocation </w:t>
        </w:r>
      </w:ins>
      <w:r w:rsidRPr="00EE3133">
        <w:rPr>
          <w:rFonts w:eastAsia="Times New Roman" w:cstheme="minorHAnsi"/>
          <w:sz w:val="24"/>
          <w:szCs w:val="24"/>
        </w:rPr>
        <w:t xml:space="preserve">structure, </w:t>
      </w:r>
      <w:ins w:id="45" w:author="Microsoft Office User" w:date="2019-12-10T15:23:00Z">
        <w:r w:rsidR="000420E2">
          <w:rPr>
            <w:rFonts w:eastAsia="Times New Roman" w:cstheme="minorHAnsi"/>
            <w:sz w:val="24"/>
            <w:szCs w:val="24"/>
          </w:rPr>
          <w:t xml:space="preserve">large </w:t>
        </w:r>
      </w:ins>
      <w:r w:rsidRPr="00EE3133">
        <w:rPr>
          <w:rFonts w:eastAsia="Times New Roman" w:cstheme="minorHAnsi"/>
          <w:sz w:val="24"/>
          <w:szCs w:val="24"/>
        </w:rPr>
        <w:t>MPA</w:t>
      </w:r>
      <w:ins w:id="46" w:author="Microsoft Office User" w:date="2019-12-10T15:23:00Z">
        <w:r w:rsidR="000420E2">
          <w:rPr>
            <w:rFonts w:eastAsia="Times New Roman" w:cstheme="minorHAnsi"/>
            <w:sz w:val="24"/>
            <w:szCs w:val="24"/>
          </w:rPr>
          <w:t>s</w:t>
        </w:r>
      </w:ins>
      <w:r w:rsidRPr="00EE3133">
        <w:rPr>
          <w:rFonts w:eastAsia="Times New Roman" w:cstheme="minorHAnsi"/>
          <w:sz w:val="24"/>
          <w:szCs w:val="24"/>
        </w:rPr>
        <w:t xml:space="preserve"> </w:t>
      </w:r>
      <w:del w:id="47" w:author="Microsoft Office User" w:date="2019-12-10T15:23:00Z">
        <w:r w:rsidRPr="00EE3133" w:rsidDel="000420E2">
          <w:rPr>
            <w:rFonts w:eastAsia="Times New Roman" w:cstheme="minorHAnsi"/>
            <w:sz w:val="24"/>
            <w:szCs w:val="24"/>
          </w:rPr>
          <w:delText>designation</w:delText>
        </w:r>
        <w:r w:rsidR="00395AEF" w:rsidDel="000420E2">
          <w:rPr>
            <w:rFonts w:eastAsia="Times New Roman" w:cstheme="minorHAnsi"/>
            <w:sz w:val="24"/>
            <w:szCs w:val="24"/>
          </w:rPr>
          <w:delText xml:space="preserve"> </w:delText>
        </w:r>
      </w:del>
      <w:r w:rsidR="00395AEF">
        <w:rPr>
          <w:rFonts w:eastAsia="Times New Roman" w:cstheme="minorHAnsi"/>
          <w:sz w:val="24"/>
          <w:szCs w:val="24"/>
        </w:rPr>
        <w:t xml:space="preserve">will reduce a country’s allocation of vessel-days over time, </w:t>
      </w:r>
      <w:r w:rsidR="009C262D" w:rsidRPr="00EE3133">
        <w:rPr>
          <w:rFonts w:cstheme="minorHAnsi"/>
          <w:sz w:val="24"/>
          <w:szCs w:val="24"/>
        </w:rPr>
        <w:t xml:space="preserve">as fewer boats </w:t>
      </w:r>
      <w:r w:rsidR="001C53DF" w:rsidRPr="00EE3133">
        <w:rPr>
          <w:rFonts w:cstheme="minorHAnsi"/>
          <w:sz w:val="24"/>
          <w:szCs w:val="24"/>
        </w:rPr>
        <w:t xml:space="preserve">purchase fishing rights </w:t>
      </w:r>
      <w:r w:rsidR="009C262D" w:rsidRPr="00EE3133">
        <w:rPr>
          <w:rFonts w:cstheme="minorHAnsi"/>
          <w:sz w:val="24"/>
          <w:szCs w:val="24"/>
        </w:rPr>
        <w:t xml:space="preserve">in </w:t>
      </w:r>
      <w:r w:rsidRPr="00EE3133">
        <w:rPr>
          <w:rFonts w:cstheme="minorHAnsi"/>
          <w:sz w:val="24"/>
          <w:szCs w:val="24"/>
        </w:rPr>
        <w:t>its EEZ</w:t>
      </w:r>
      <w:r w:rsidR="009C262D" w:rsidRPr="00EE3133">
        <w:rPr>
          <w:rFonts w:cstheme="minorHAnsi"/>
          <w:sz w:val="24"/>
          <w:szCs w:val="24"/>
        </w:rPr>
        <w:t xml:space="preserve">. </w:t>
      </w:r>
      <w:r w:rsidR="00395AEF">
        <w:rPr>
          <w:rFonts w:cstheme="minorHAnsi"/>
          <w:sz w:val="24"/>
          <w:szCs w:val="24"/>
        </w:rPr>
        <w:t>However, b</w:t>
      </w:r>
      <w:r w:rsidR="002B36D9">
        <w:rPr>
          <w:rFonts w:cstheme="minorHAnsi"/>
          <w:sz w:val="24"/>
          <w:szCs w:val="24"/>
        </w:rPr>
        <w:t xml:space="preserve">asing </w:t>
      </w:r>
      <w:ins w:id="48" w:author="Microsoft Office User" w:date="2019-12-10T15:23:00Z">
        <w:r w:rsidR="000420E2">
          <w:rPr>
            <w:rFonts w:cstheme="minorHAnsi"/>
            <w:sz w:val="24"/>
            <w:szCs w:val="24"/>
          </w:rPr>
          <w:t xml:space="preserve">the </w:t>
        </w:r>
      </w:ins>
      <w:r w:rsidR="002B36D9">
        <w:rPr>
          <w:rFonts w:cstheme="minorHAnsi"/>
          <w:sz w:val="24"/>
          <w:szCs w:val="24"/>
        </w:rPr>
        <w:t xml:space="preserve">allocation primarily, or even solely, on biomass would significantly </w:t>
      </w:r>
      <w:del w:id="49" w:author="Microsoft Office User" w:date="2019-12-10T15:23:00Z">
        <w:r w:rsidR="00FE708B" w:rsidDel="000420E2">
          <w:rPr>
            <w:rFonts w:cstheme="minorHAnsi"/>
            <w:sz w:val="24"/>
            <w:szCs w:val="24"/>
          </w:rPr>
          <w:delText xml:space="preserve">avoid </w:delText>
        </w:r>
      </w:del>
      <w:ins w:id="50" w:author="Microsoft Office User" w:date="2019-12-10T15:23:00Z">
        <w:r w:rsidR="000420E2">
          <w:rPr>
            <w:rFonts w:cstheme="minorHAnsi"/>
            <w:sz w:val="24"/>
            <w:szCs w:val="24"/>
          </w:rPr>
          <w:t xml:space="preserve">reduce the </w:t>
        </w:r>
      </w:ins>
      <w:r w:rsidR="00FE708B">
        <w:rPr>
          <w:rFonts w:cstheme="minorHAnsi"/>
          <w:sz w:val="24"/>
          <w:szCs w:val="24"/>
        </w:rPr>
        <w:t>costs of the conservation action</w:t>
      </w:r>
      <w:r w:rsidR="002B36D9">
        <w:rPr>
          <w:rFonts w:cstheme="minorHAnsi"/>
          <w:sz w:val="24"/>
          <w:szCs w:val="24"/>
        </w:rPr>
        <w:t>, in some cases by as much as 9</w:t>
      </w:r>
      <w:r w:rsidR="00FE708B">
        <w:rPr>
          <w:rFonts w:cstheme="minorHAnsi"/>
          <w:sz w:val="24"/>
          <w:szCs w:val="24"/>
        </w:rPr>
        <w:t>9</w:t>
      </w:r>
      <w:r w:rsidR="002B36D9">
        <w:rPr>
          <w:rFonts w:cstheme="minorHAnsi"/>
          <w:sz w:val="24"/>
          <w:szCs w:val="24"/>
        </w:rPr>
        <w:t xml:space="preserve"> percent</w:t>
      </w:r>
      <w:r w:rsidR="008C4C27">
        <w:rPr>
          <w:rFonts w:cstheme="minorHAnsi"/>
          <w:sz w:val="24"/>
          <w:szCs w:val="24"/>
        </w:rPr>
        <w:t>.</w:t>
      </w:r>
    </w:p>
    <w:p w14:paraId="7AB6A834" w14:textId="77777777" w:rsidR="007334D0" w:rsidRPr="00B161EB" w:rsidRDefault="007334D0" w:rsidP="007334D0">
      <w:pPr>
        <w:spacing w:after="0" w:line="240" w:lineRule="auto"/>
        <w:rPr>
          <w:rFonts w:eastAsia="Times New Roman" w:cstheme="minorHAnsi"/>
          <w:sz w:val="24"/>
          <w:szCs w:val="24"/>
        </w:rPr>
      </w:pPr>
    </w:p>
    <w:p w14:paraId="4C5FD929" w14:textId="7F4FC430" w:rsidR="00D951B9" w:rsidRPr="00B161EB" w:rsidRDefault="00D951B9" w:rsidP="00D951B9">
      <w:pPr>
        <w:spacing w:after="0" w:line="240" w:lineRule="auto"/>
        <w:rPr>
          <w:rFonts w:eastAsia="Times New Roman" w:cstheme="minorHAnsi"/>
          <w:sz w:val="24"/>
          <w:szCs w:val="24"/>
        </w:rPr>
      </w:pPr>
      <w:r>
        <w:rPr>
          <w:rFonts w:eastAsia="Times New Roman" w:cstheme="minorHAnsi"/>
          <w:b/>
          <w:bCs/>
          <w:sz w:val="24"/>
          <w:szCs w:val="24"/>
        </w:rPr>
        <w:t xml:space="preserve">Next </w:t>
      </w:r>
      <w:r w:rsidR="008C4C27">
        <w:rPr>
          <w:rFonts w:eastAsia="Times New Roman" w:cstheme="minorHAnsi"/>
          <w:b/>
          <w:bCs/>
          <w:sz w:val="24"/>
          <w:szCs w:val="24"/>
        </w:rPr>
        <w:t>s</w:t>
      </w:r>
      <w:r>
        <w:rPr>
          <w:rFonts w:eastAsia="Times New Roman" w:cstheme="minorHAnsi"/>
          <w:b/>
          <w:bCs/>
          <w:sz w:val="24"/>
          <w:szCs w:val="24"/>
        </w:rPr>
        <w:t>teps</w:t>
      </w:r>
    </w:p>
    <w:p w14:paraId="3D72192C" w14:textId="169FE8D7" w:rsidR="007A0055" w:rsidDel="000420E2" w:rsidRDefault="007A0055" w:rsidP="007A0055">
      <w:pPr>
        <w:spacing w:after="0" w:line="240" w:lineRule="auto"/>
        <w:textAlignment w:val="center"/>
        <w:rPr>
          <w:del w:id="51" w:author="Microsoft Office User" w:date="2019-12-10T15:24:00Z"/>
          <w:rFonts w:eastAsia="Times New Roman" w:cstheme="minorHAnsi"/>
          <w:sz w:val="24"/>
          <w:szCs w:val="24"/>
        </w:rPr>
      </w:pPr>
      <w:del w:id="52" w:author="Microsoft Office User" w:date="2019-12-10T15:24:00Z">
        <w:r w:rsidDel="000420E2">
          <w:rPr>
            <w:rFonts w:eastAsia="Times New Roman" w:cstheme="minorHAnsi"/>
            <w:sz w:val="24"/>
            <w:szCs w:val="24"/>
          </w:rPr>
          <w:delText>“Overlaying conservation interventions and existing management schemes must be accompanied by similar dialogue and international cooperation, so that the benefits of conservation are captured by those incurring the costs,” Lynham says.</w:delText>
        </w:r>
      </w:del>
    </w:p>
    <w:p w14:paraId="42547750" w14:textId="77777777" w:rsidR="007A0055" w:rsidDel="000420E2" w:rsidRDefault="007A0055" w:rsidP="001B2673">
      <w:pPr>
        <w:spacing w:after="0" w:line="240" w:lineRule="auto"/>
        <w:textAlignment w:val="center"/>
        <w:rPr>
          <w:del w:id="53" w:author="Microsoft Office User" w:date="2019-12-10T15:24:00Z"/>
          <w:rFonts w:eastAsia="Times New Roman" w:cstheme="minorHAnsi"/>
          <w:sz w:val="24"/>
          <w:szCs w:val="24"/>
        </w:rPr>
      </w:pPr>
    </w:p>
    <w:p w14:paraId="6190A7A0" w14:textId="322666B1" w:rsidR="00307D2D" w:rsidRDefault="00FC7F5C" w:rsidP="001B2673">
      <w:pPr>
        <w:spacing w:after="0" w:line="240" w:lineRule="auto"/>
        <w:textAlignment w:val="center"/>
        <w:rPr>
          <w:rFonts w:eastAsia="Times New Roman" w:cstheme="minorHAnsi"/>
          <w:sz w:val="24"/>
          <w:szCs w:val="24"/>
        </w:rPr>
      </w:pPr>
      <w:r>
        <w:rPr>
          <w:rFonts w:eastAsia="Times New Roman" w:cstheme="minorHAnsi"/>
          <w:sz w:val="24"/>
          <w:szCs w:val="24"/>
        </w:rPr>
        <w:t xml:space="preserve">With a growing number of countries looking to establish large MPAs to achieve conservation goals, the results of this study provide insight into how to more equitably distribute the costs of conservation amongst all parties receiving the benefits. </w:t>
      </w:r>
    </w:p>
    <w:p w14:paraId="11A4105A" w14:textId="77777777" w:rsidR="000420E2" w:rsidRDefault="000420E2" w:rsidP="00DA0824">
      <w:pPr>
        <w:spacing w:after="0" w:line="240" w:lineRule="auto"/>
        <w:textAlignment w:val="center"/>
        <w:rPr>
          <w:ins w:id="54" w:author="Microsoft Office User" w:date="2019-12-10T15:24:00Z"/>
          <w:rFonts w:eastAsia="Times New Roman" w:cstheme="minorHAnsi"/>
          <w:sz w:val="24"/>
          <w:szCs w:val="24"/>
        </w:rPr>
      </w:pPr>
    </w:p>
    <w:p w14:paraId="5A8C7385" w14:textId="3317FE57" w:rsidR="000420E2" w:rsidRDefault="000420E2" w:rsidP="000420E2">
      <w:pPr>
        <w:spacing w:after="0" w:line="240" w:lineRule="auto"/>
        <w:textAlignment w:val="center"/>
        <w:rPr>
          <w:ins w:id="55" w:author="Microsoft Office User" w:date="2019-12-10T15:24:00Z"/>
          <w:rFonts w:eastAsia="Times New Roman" w:cstheme="minorHAnsi"/>
          <w:sz w:val="24"/>
          <w:szCs w:val="24"/>
        </w:rPr>
      </w:pPr>
      <w:ins w:id="56" w:author="Microsoft Office User" w:date="2019-12-10T15:24:00Z">
        <w:r>
          <w:rPr>
            <w:rFonts w:eastAsia="Times New Roman" w:cstheme="minorHAnsi"/>
            <w:sz w:val="24"/>
            <w:szCs w:val="24"/>
          </w:rPr>
          <w:lastRenderedPageBreak/>
          <w:t xml:space="preserve">“MPAs provide lots of benefits, including </w:t>
        </w:r>
      </w:ins>
      <w:ins w:id="57" w:author="Microsoft Office User" w:date="2019-12-10T15:25:00Z">
        <w:r>
          <w:rPr>
            <w:rFonts w:eastAsia="Times New Roman" w:cstheme="minorHAnsi"/>
            <w:sz w:val="24"/>
            <w:szCs w:val="24"/>
          </w:rPr>
          <w:t>to</w:t>
        </w:r>
      </w:ins>
      <w:ins w:id="58" w:author="Microsoft Office User" w:date="2019-12-10T15:24:00Z">
        <w:r>
          <w:rPr>
            <w:rFonts w:eastAsia="Times New Roman" w:cstheme="minorHAnsi"/>
            <w:sz w:val="24"/>
            <w:szCs w:val="24"/>
          </w:rPr>
          <w:t xml:space="preserve"> fisheries, through the spillover of fish and the protection of spawning grounds</w:t>
        </w:r>
      </w:ins>
      <w:ins w:id="59" w:author="Microsoft Office User" w:date="2019-12-10T15:27:00Z">
        <w:r>
          <w:rPr>
            <w:rFonts w:eastAsia="Times New Roman" w:cstheme="minorHAnsi"/>
            <w:sz w:val="24"/>
            <w:szCs w:val="24"/>
          </w:rPr>
          <w:t>:</w:t>
        </w:r>
      </w:ins>
      <w:ins w:id="60" w:author="Microsoft Office User" w:date="2019-12-10T15:25:00Z">
        <w:r>
          <w:rPr>
            <w:rFonts w:eastAsia="Times New Roman" w:cstheme="minorHAnsi"/>
            <w:sz w:val="24"/>
            <w:szCs w:val="24"/>
          </w:rPr>
          <w:t xml:space="preserve"> </w:t>
        </w:r>
      </w:ins>
      <w:ins w:id="61" w:author="Microsoft Office User" w:date="2019-12-10T15:27:00Z">
        <w:r>
          <w:rPr>
            <w:rFonts w:eastAsia="Times New Roman" w:cstheme="minorHAnsi"/>
            <w:sz w:val="24"/>
            <w:szCs w:val="24"/>
          </w:rPr>
          <w:t>o</w:t>
        </w:r>
      </w:ins>
      <w:ins w:id="62" w:author="Microsoft Office User" w:date="2019-12-10T15:25:00Z">
        <w:r>
          <w:rPr>
            <w:rFonts w:eastAsia="Times New Roman" w:cstheme="minorHAnsi"/>
            <w:sz w:val="24"/>
            <w:szCs w:val="24"/>
          </w:rPr>
          <w:t>ur analysis shows how well-designed markets can reward governments that provide these benefits and ensure that large MPAs are a win-win for a</w:t>
        </w:r>
      </w:ins>
      <w:ins w:id="63" w:author="Microsoft Office User" w:date="2019-12-10T15:26:00Z">
        <w:r>
          <w:rPr>
            <w:rFonts w:eastAsia="Times New Roman" w:cstheme="minorHAnsi"/>
            <w:sz w:val="24"/>
            <w:szCs w:val="24"/>
          </w:rPr>
          <w:t>ll parties involved,</w:t>
        </w:r>
      </w:ins>
      <w:ins w:id="64" w:author="Microsoft Office User" w:date="2019-12-10T15:24:00Z">
        <w:r>
          <w:rPr>
            <w:rFonts w:eastAsia="Times New Roman" w:cstheme="minorHAnsi"/>
            <w:sz w:val="24"/>
            <w:szCs w:val="24"/>
          </w:rPr>
          <w:t>” Lynham says.</w:t>
        </w:r>
      </w:ins>
    </w:p>
    <w:p w14:paraId="4262921E" w14:textId="77777777" w:rsidR="000420E2" w:rsidRDefault="000420E2" w:rsidP="00DA0824">
      <w:pPr>
        <w:spacing w:after="0" w:line="240" w:lineRule="auto"/>
        <w:textAlignment w:val="center"/>
        <w:rPr>
          <w:ins w:id="65" w:author="Microsoft Office User" w:date="2019-12-10T15:24:00Z"/>
          <w:rFonts w:eastAsia="Times New Roman" w:cstheme="minorHAnsi"/>
          <w:sz w:val="24"/>
          <w:szCs w:val="24"/>
        </w:rPr>
      </w:pPr>
    </w:p>
    <w:p w14:paraId="512D3BE2" w14:textId="5E140DCE" w:rsidR="00DA0824" w:rsidRPr="00B161EB" w:rsidRDefault="007A0055" w:rsidP="00DA0824">
      <w:pPr>
        <w:spacing w:after="0" w:line="240" w:lineRule="auto"/>
        <w:textAlignment w:val="center"/>
        <w:rPr>
          <w:rFonts w:eastAsia="Times New Roman" w:cstheme="minorHAnsi"/>
          <w:sz w:val="24"/>
          <w:szCs w:val="24"/>
        </w:rPr>
      </w:pPr>
      <w:r w:rsidDel="007A0055">
        <w:rPr>
          <w:rFonts w:eastAsia="Times New Roman" w:cstheme="minorHAnsi"/>
          <w:sz w:val="24"/>
          <w:szCs w:val="24"/>
        </w:rPr>
        <w:t xml:space="preserve"> </w:t>
      </w:r>
    </w:p>
    <w:p w14:paraId="4F5F2DAF" w14:textId="77777777" w:rsidR="00DA0824" w:rsidRPr="00B161EB" w:rsidRDefault="00DA0824" w:rsidP="00DA0824">
      <w:pPr>
        <w:rPr>
          <w:rFonts w:cstheme="minorHAnsi"/>
          <w:i/>
          <w:sz w:val="24"/>
          <w:szCs w:val="24"/>
        </w:rPr>
      </w:pPr>
      <w:r w:rsidRPr="00B161EB">
        <w:rPr>
          <w:rFonts w:cstheme="minorHAnsi"/>
          <w:i/>
          <w:sz w:val="24"/>
          <w:szCs w:val="24"/>
        </w:rPr>
        <w:t xml:space="preserve">Jim Palardy directs research projects for The Pew Charitable Trusts’ conservation science initiative. </w:t>
      </w:r>
    </w:p>
    <w:p w14:paraId="11687196" w14:textId="77777777" w:rsidR="00DA0824" w:rsidRPr="00B161EB" w:rsidRDefault="00DA0824" w:rsidP="00DA0824">
      <w:pPr>
        <w:rPr>
          <w:rFonts w:cstheme="minorHAnsi"/>
          <w:sz w:val="24"/>
          <w:szCs w:val="24"/>
        </w:rPr>
      </w:pPr>
    </w:p>
    <w:p w14:paraId="6EDA4741" w14:textId="77777777" w:rsidR="00DA0824" w:rsidRPr="00B161EB" w:rsidRDefault="00DA0824" w:rsidP="002329EC">
      <w:pPr>
        <w:spacing w:after="0"/>
        <w:rPr>
          <w:rFonts w:cstheme="minorHAnsi"/>
          <w:b/>
          <w:sz w:val="24"/>
          <w:szCs w:val="24"/>
        </w:rPr>
      </w:pPr>
      <w:r w:rsidRPr="00B161EB">
        <w:rPr>
          <w:rFonts w:cstheme="minorHAnsi"/>
          <w:b/>
          <w:sz w:val="24"/>
          <w:szCs w:val="24"/>
        </w:rPr>
        <w:t>Right Rail:</w:t>
      </w:r>
    </w:p>
    <w:p w14:paraId="46EC788E" w14:textId="77777777" w:rsidR="002329EC" w:rsidRPr="00B161EB" w:rsidRDefault="002329EC" w:rsidP="002329EC">
      <w:pPr>
        <w:spacing w:after="0" w:line="240" w:lineRule="auto"/>
        <w:rPr>
          <w:rFonts w:eastAsia="Times New Roman" w:cstheme="minorHAnsi"/>
          <w:bCs/>
          <w:sz w:val="24"/>
          <w:szCs w:val="24"/>
        </w:rPr>
      </w:pPr>
    </w:p>
    <w:p w14:paraId="78D9C7CF" w14:textId="77777777" w:rsidR="002329EC" w:rsidRPr="00B161EB" w:rsidRDefault="002329EC" w:rsidP="002329EC">
      <w:pPr>
        <w:spacing w:after="0" w:line="240" w:lineRule="auto"/>
        <w:rPr>
          <w:rFonts w:eastAsia="Times New Roman" w:cstheme="minorHAnsi"/>
          <w:bCs/>
          <w:sz w:val="24"/>
          <w:szCs w:val="24"/>
        </w:rPr>
      </w:pPr>
      <w:r w:rsidRPr="00B161EB">
        <w:rPr>
          <w:rFonts w:eastAsia="Times New Roman" w:cstheme="minorHAnsi"/>
          <w:bCs/>
          <w:sz w:val="24"/>
          <w:szCs w:val="24"/>
        </w:rPr>
        <w:t xml:space="preserve">Marine Conservation in Fishing Effort Markets </w:t>
      </w:r>
      <w:r w:rsidRPr="00B161EB">
        <w:rPr>
          <w:rFonts w:eastAsia="Times New Roman" w:cstheme="minorHAnsi"/>
          <w:bCs/>
          <w:sz w:val="24"/>
          <w:szCs w:val="24"/>
          <w:highlight w:val="yellow"/>
        </w:rPr>
        <w:t>&lt;link to come&gt;</w:t>
      </w:r>
    </w:p>
    <w:p w14:paraId="55D34370" w14:textId="77777777" w:rsidR="002329EC" w:rsidRPr="00B161EB" w:rsidRDefault="002329EC" w:rsidP="002329EC">
      <w:pPr>
        <w:spacing w:after="0"/>
        <w:rPr>
          <w:rFonts w:cstheme="minorHAnsi"/>
          <w:sz w:val="24"/>
          <w:szCs w:val="24"/>
        </w:rPr>
      </w:pPr>
    </w:p>
    <w:p w14:paraId="24CF079D" w14:textId="77777777" w:rsidR="00DA0824" w:rsidRPr="00B161EB" w:rsidRDefault="005C7396" w:rsidP="002329EC">
      <w:pPr>
        <w:spacing w:after="0"/>
        <w:rPr>
          <w:rFonts w:cstheme="minorHAnsi"/>
          <w:sz w:val="24"/>
          <w:szCs w:val="24"/>
        </w:rPr>
      </w:pPr>
      <w:hyperlink r:id="rId9" w:history="1">
        <w:r w:rsidR="00DA0824" w:rsidRPr="00B161EB">
          <w:rPr>
            <w:rStyle w:val="Hyperlink"/>
            <w:rFonts w:cstheme="minorHAnsi"/>
            <w:sz w:val="24"/>
            <w:szCs w:val="24"/>
          </w:rPr>
          <w:t>Off Antarctica, Researchers Track Killer Whale Populations</w:t>
        </w:r>
      </w:hyperlink>
    </w:p>
    <w:p w14:paraId="3563E967" w14:textId="77777777" w:rsidR="002329EC" w:rsidRPr="00B161EB" w:rsidRDefault="002329EC" w:rsidP="002329EC">
      <w:pPr>
        <w:spacing w:after="0"/>
        <w:rPr>
          <w:rStyle w:val="Hyperlink"/>
          <w:rFonts w:cstheme="minorHAnsi"/>
          <w:sz w:val="24"/>
          <w:szCs w:val="24"/>
        </w:rPr>
      </w:pPr>
    </w:p>
    <w:p w14:paraId="54FDE650" w14:textId="77777777" w:rsidR="00DA0824" w:rsidRPr="00B161EB" w:rsidRDefault="005C7396" w:rsidP="002329EC">
      <w:pPr>
        <w:spacing w:after="0"/>
        <w:rPr>
          <w:rFonts w:cstheme="minorHAnsi"/>
          <w:sz w:val="24"/>
          <w:szCs w:val="24"/>
        </w:rPr>
      </w:pPr>
      <w:hyperlink r:id="rId10" w:history="1">
        <w:r w:rsidR="00DA0824" w:rsidRPr="00B161EB">
          <w:rPr>
            <w:rStyle w:val="Hyperlink"/>
            <w:rFonts w:cstheme="minorHAnsi"/>
            <w:sz w:val="24"/>
            <w:szCs w:val="24"/>
          </w:rPr>
          <w:t>Ocean Warming to Affect Antarctic Krill Growth, Increasing Risk to Predators</w:t>
        </w:r>
      </w:hyperlink>
    </w:p>
    <w:p w14:paraId="2B79795C" w14:textId="77777777" w:rsidR="00DA0824" w:rsidRPr="00B161EB" w:rsidRDefault="00DA0824" w:rsidP="002329EC">
      <w:pPr>
        <w:spacing w:after="0"/>
        <w:rPr>
          <w:rFonts w:cstheme="minorHAnsi"/>
          <w:sz w:val="24"/>
          <w:szCs w:val="24"/>
        </w:rPr>
      </w:pPr>
    </w:p>
    <w:p w14:paraId="6E318048" w14:textId="77777777" w:rsidR="00DA0824" w:rsidRPr="00B161EB" w:rsidRDefault="00DA0824" w:rsidP="002329EC">
      <w:pPr>
        <w:spacing w:after="0"/>
        <w:rPr>
          <w:rFonts w:cstheme="minorHAnsi"/>
          <w:sz w:val="24"/>
          <w:szCs w:val="24"/>
        </w:rPr>
      </w:pPr>
      <w:r w:rsidRPr="00B161EB">
        <w:rPr>
          <w:rFonts w:cstheme="minorHAnsi"/>
          <w:b/>
          <w:sz w:val="24"/>
          <w:szCs w:val="24"/>
        </w:rPr>
        <w:t>Media Contact:</w:t>
      </w:r>
      <w:r w:rsidRPr="00B161EB">
        <w:rPr>
          <w:rFonts w:cstheme="minorHAnsi"/>
          <w:sz w:val="24"/>
          <w:szCs w:val="24"/>
        </w:rPr>
        <w:t xml:space="preserve"> Elizabeth Striano</w:t>
      </w:r>
    </w:p>
    <w:p w14:paraId="7C133D65" w14:textId="77777777" w:rsidR="008A1A8B" w:rsidRPr="00B161EB" w:rsidRDefault="008A1A8B" w:rsidP="002329EC">
      <w:pPr>
        <w:spacing w:after="0"/>
        <w:rPr>
          <w:rFonts w:cstheme="minorHAnsi"/>
          <w:b/>
          <w:sz w:val="24"/>
          <w:szCs w:val="24"/>
        </w:rPr>
      </w:pPr>
    </w:p>
    <w:p w14:paraId="0927339F" w14:textId="77777777" w:rsidR="00DA0824" w:rsidRPr="00B161EB" w:rsidRDefault="00DA0824" w:rsidP="001B2673">
      <w:pPr>
        <w:spacing w:after="0"/>
        <w:rPr>
          <w:rFonts w:eastAsia="Times New Roman" w:cstheme="minorHAnsi"/>
          <w:sz w:val="24"/>
          <w:szCs w:val="24"/>
        </w:rPr>
      </w:pPr>
      <w:r w:rsidRPr="00B161EB">
        <w:rPr>
          <w:rFonts w:cstheme="minorHAnsi"/>
          <w:b/>
          <w:sz w:val="24"/>
          <w:szCs w:val="24"/>
        </w:rPr>
        <w:t>Newsletter signup:</w:t>
      </w:r>
      <w:r w:rsidRPr="00B161EB">
        <w:rPr>
          <w:rFonts w:cstheme="minorHAnsi"/>
          <w:sz w:val="24"/>
          <w:szCs w:val="24"/>
        </w:rPr>
        <w:t xml:space="preserve"> Pew Trusts</w:t>
      </w:r>
    </w:p>
    <w:sectPr w:rsidR="00DA0824" w:rsidRPr="00B161E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Microsoft Office User" w:date="2019-12-10T15:03:00Z" w:initials="MOU">
    <w:p w14:paraId="4600179F" w14:textId="00C3E432" w:rsidR="004B0AB4" w:rsidRDefault="004B0AB4">
      <w:pPr>
        <w:pStyle w:val="CommentText"/>
      </w:pPr>
      <w:r>
        <w:rPr>
          <w:rStyle w:val="CommentReference"/>
        </w:rPr>
        <w:annotationRef/>
      </w:r>
      <w:r>
        <w:t xml:space="preserve">Where did you guys get 70 percent  and 77% from? We don’t actually estimate the actual reduction in costs, we just show that it’s lower than what you would expect without the trading system. And </w:t>
      </w:r>
      <w:r w:rsidRPr="004B0AB4">
        <w:rPr>
          <w:b/>
          <w:u w:val="single"/>
        </w:rPr>
        <w:t>in theory</w:t>
      </w:r>
      <w:r>
        <w:t xml:space="preserve"> the reduction could be as much as 90%.</w:t>
      </w:r>
    </w:p>
  </w:comment>
  <w:comment w:id="20" w:author="Elizabeth Striano" w:date="2019-12-09T13:23:00Z" w:initials="ES">
    <w:p w14:paraId="2A5D0F10" w14:textId="2EF50BF5" w:rsidR="00D55032" w:rsidRDefault="00D55032">
      <w:pPr>
        <w:pStyle w:val="CommentText"/>
      </w:pPr>
      <w:r>
        <w:rPr>
          <w:rStyle w:val="CommentReference"/>
        </w:rPr>
        <w:annotationRef/>
      </w:r>
      <w:r>
        <w:t xml:space="preserve">John, do we know for sure that no other regional fisher consortium in the world does this? If we are not sure, we cannot use unique. </w:t>
      </w:r>
    </w:p>
  </w:comment>
  <w:comment w:id="21" w:author="Microsoft Office User" w:date="2019-12-10T15:06:00Z" w:initials="MOU">
    <w:p w14:paraId="300D8868" w14:textId="24B58F31" w:rsidR="004B0AB4" w:rsidRDefault="004B0AB4">
      <w:pPr>
        <w:pStyle w:val="CommentText"/>
      </w:pPr>
      <w:r>
        <w:rPr>
          <w:rStyle w:val="CommentReference"/>
        </w:rPr>
        <w:annotationRef/>
      </w:r>
      <w:r>
        <w:t>I am not aware of any other arrangement like this but that doesn’t mean it doesn’t exist. You can go ahead and delete “unique” if you want.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00179F" w15:done="0"/>
  <w15:commentEx w15:paraId="2A5D0F10" w15:done="0"/>
  <w15:commentEx w15:paraId="300D8868" w15:paraIdParent="2A5D0F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00179F" w16cid:durableId="219A322C"/>
  <w16cid:commentId w16cid:paraId="2A5D0F10" w16cid:durableId="2198C94C"/>
  <w16cid:commentId w16cid:paraId="300D8868" w16cid:durableId="219A32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C73D9"/>
    <w:multiLevelType w:val="hybridMultilevel"/>
    <w:tmpl w:val="B3D806C0"/>
    <w:lvl w:ilvl="0" w:tplc="1186B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F26898"/>
    <w:multiLevelType w:val="hybridMultilevel"/>
    <w:tmpl w:val="21504882"/>
    <w:lvl w:ilvl="0" w:tplc="D5CA43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47AC7"/>
    <w:multiLevelType w:val="multilevel"/>
    <w:tmpl w:val="EDCEA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9B3DD4"/>
    <w:multiLevelType w:val="multilevel"/>
    <w:tmpl w:val="461C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01128E"/>
    <w:multiLevelType w:val="multilevel"/>
    <w:tmpl w:val="2C9A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2C32AE"/>
    <w:multiLevelType w:val="multilevel"/>
    <w:tmpl w:val="F58ED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382FEA"/>
    <w:multiLevelType w:val="multilevel"/>
    <w:tmpl w:val="A0AC6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190227"/>
    <w:multiLevelType w:val="multilevel"/>
    <w:tmpl w:val="5F6A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EB61F3"/>
    <w:multiLevelType w:val="multilevel"/>
    <w:tmpl w:val="E5AE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9E1905"/>
    <w:multiLevelType w:val="multilevel"/>
    <w:tmpl w:val="03C2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9"/>
  </w:num>
  <w:num w:numId="4">
    <w:abstractNumId w:val="6"/>
  </w:num>
  <w:num w:numId="5">
    <w:abstractNumId w:val="2"/>
  </w:num>
  <w:num w:numId="6">
    <w:abstractNumId w:val="4"/>
  </w:num>
  <w:num w:numId="7">
    <w:abstractNumId w:val="8"/>
  </w:num>
  <w:num w:numId="8">
    <w:abstractNumId w:val="5"/>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JC">
    <w15:presenceInfo w15:providerId="None" w15:userId="JC"/>
  </w15:person>
  <w15:person w15:author="Elizabeth Striano">
    <w15:presenceInfo w15:providerId="AD" w15:userId="S-1-5-21-348236861-3921275564-2774298785-351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4D0"/>
    <w:rsid w:val="0003256B"/>
    <w:rsid w:val="000341AF"/>
    <w:rsid w:val="000420E2"/>
    <w:rsid w:val="000C6B43"/>
    <w:rsid w:val="000E07C3"/>
    <w:rsid w:val="000E4AF2"/>
    <w:rsid w:val="001070B0"/>
    <w:rsid w:val="00137652"/>
    <w:rsid w:val="00137B85"/>
    <w:rsid w:val="00147CA8"/>
    <w:rsid w:val="001574E3"/>
    <w:rsid w:val="001664A3"/>
    <w:rsid w:val="001B142A"/>
    <w:rsid w:val="001B2673"/>
    <w:rsid w:val="001C53DF"/>
    <w:rsid w:val="001E60CF"/>
    <w:rsid w:val="001F3F5E"/>
    <w:rsid w:val="001F5D9D"/>
    <w:rsid w:val="002329EC"/>
    <w:rsid w:val="00256849"/>
    <w:rsid w:val="00284056"/>
    <w:rsid w:val="002A00E6"/>
    <w:rsid w:val="002B36D9"/>
    <w:rsid w:val="002C424F"/>
    <w:rsid w:val="002D6409"/>
    <w:rsid w:val="00300387"/>
    <w:rsid w:val="00303568"/>
    <w:rsid w:val="00307D2D"/>
    <w:rsid w:val="00325353"/>
    <w:rsid w:val="0039160F"/>
    <w:rsid w:val="00395AEF"/>
    <w:rsid w:val="003F7406"/>
    <w:rsid w:val="00410CD7"/>
    <w:rsid w:val="00412581"/>
    <w:rsid w:val="00421382"/>
    <w:rsid w:val="0044369E"/>
    <w:rsid w:val="00476EAA"/>
    <w:rsid w:val="004B0AB4"/>
    <w:rsid w:val="004B487F"/>
    <w:rsid w:val="004D085B"/>
    <w:rsid w:val="004D7915"/>
    <w:rsid w:val="004E129F"/>
    <w:rsid w:val="0051058B"/>
    <w:rsid w:val="0052021C"/>
    <w:rsid w:val="00577A15"/>
    <w:rsid w:val="00590926"/>
    <w:rsid w:val="005C621B"/>
    <w:rsid w:val="005C7396"/>
    <w:rsid w:val="00614A37"/>
    <w:rsid w:val="00640816"/>
    <w:rsid w:val="00646746"/>
    <w:rsid w:val="00655824"/>
    <w:rsid w:val="0067532C"/>
    <w:rsid w:val="006B5EB9"/>
    <w:rsid w:val="006B6182"/>
    <w:rsid w:val="006C52F5"/>
    <w:rsid w:val="00701E05"/>
    <w:rsid w:val="00706C61"/>
    <w:rsid w:val="0073278C"/>
    <w:rsid w:val="007334D0"/>
    <w:rsid w:val="007376CF"/>
    <w:rsid w:val="00757714"/>
    <w:rsid w:val="007954AF"/>
    <w:rsid w:val="007A0055"/>
    <w:rsid w:val="008120BE"/>
    <w:rsid w:val="00840C1A"/>
    <w:rsid w:val="00895785"/>
    <w:rsid w:val="008A1A8B"/>
    <w:rsid w:val="008A7226"/>
    <w:rsid w:val="008B5664"/>
    <w:rsid w:val="008C4C27"/>
    <w:rsid w:val="008D6F6F"/>
    <w:rsid w:val="009A5FBB"/>
    <w:rsid w:val="009C262D"/>
    <w:rsid w:val="009F6978"/>
    <w:rsid w:val="00A30A4F"/>
    <w:rsid w:val="00A347CA"/>
    <w:rsid w:val="00A36EA3"/>
    <w:rsid w:val="00A63520"/>
    <w:rsid w:val="00AC59E3"/>
    <w:rsid w:val="00B161EB"/>
    <w:rsid w:val="00B217DA"/>
    <w:rsid w:val="00B44169"/>
    <w:rsid w:val="00B454D4"/>
    <w:rsid w:val="00B85F2F"/>
    <w:rsid w:val="00B86D3A"/>
    <w:rsid w:val="00BA1EB4"/>
    <w:rsid w:val="00BD1907"/>
    <w:rsid w:val="00C31AA6"/>
    <w:rsid w:val="00C62EF2"/>
    <w:rsid w:val="00CA0A59"/>
    <w:rsid w:val="00CC0343"/>
    <w:rsid w:val="00D2346E"/>
    <w:rsid w:val="00D55032"/>
    <w:rsid w:val="00D90CE9"/>
    <w:rsid w:val="00D951B9"/>
    <w:rsid w:val="00D95601"/>
    <w:rsid w:val="00DA0824"/>
    <w:rsid w:val="00E07945"/>
    <w:rsid w:val="00E56273"/>
    <w:rsid w:val="00E75049"/>
    <w:rsid w:val="00EB0AB3"/>
    <w:rsid w:val="00EE3133"/>
    <w:rsid w:val="00F35E4E"/>
    <w:rsid w:val="00F4672E"/>
    <w:rsid w:val="00F64104"/>
    <w:rsid w:val="00F748BF"/>
    <w:rsid w:val="00FA0C86"/>
    <w:rsid w:val="00FB6FC3"/>
    <w:rsid w:val="00FC7F5C"/>
    <w:rsid w:val="00FE708B"/>
    <w:rsid w:val="00FF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82F2C"/>
  <w15:chartTrackingRefBased/>
  <w15:docId w15:val="{1E00D05F-D1E2-478D-843F-69F04549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34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0824"/>
    <w:rPr>
      <w:color w:val="0000FF"/>
      <w:u w:val="single"/>
    </w:rPr>
  </w:style>
  <w:style w:type="character" w:customStyle="1" w:styleId="UnresolvedMention1">
    <w:name w:val="Unresolved Mention1"/>
    <w:basedOn w:val="DefaultParagraphFont"/>
    <w:uiPriority w:val="99"/>
    <w:semiHidden/>
    <w:unhideWhenUsed/>
    <w:rsid w:val="00DA0824"/>
    <w:rPr>
      <w:color w:val="605E5C"/>
      <w:shd w:val="clear" w:color="auto" w:fill="E1DFDD"/>
    </w:rPr>
  </w:style>
  <w:style w:type="character" w:styleId="CommentReference">
    <w:name w:val="annotation reference"/>
    <w:basedOn w:val="DefaultParagraphFont"/>
    <w:uiPriority w:val="99"/>
    <w:semiHidden/>
    <w:unhideWhenUsed/>
    <w:rsid w:val="001574E3"/>
    <w:rPr>
      <w:sz w:val="16"/>
      <w:szCs w:val="16"/>
    </w:rPr>
  </w:style>
  <w:style w:type="paragraph" w:styleId="CommentText">
    <w:name w:val="annotation text"/>
    <w:basedOn w:val="Normal"/>
    <w:link w:val="CommentTextChar"/>
    <w:uiPriority w:val="99"/>
    <w:semiHidden/>
    <w:unhideWhenUsed/>
    <w:rsid w:val="001574E3"/>
    <w:pPr>
      <w:spacing w:line="240" w:lineRule="auto"/>
    </w:pPr>
    <w:rPr>
      <w:sz w:val="20"/>
      <w:szCs w:val="20"/>
    </w:rPr>
  </w:style>
  <w:style w:type="character" w:customStyle="1" w:styleId="CommentTextChar">
    <w:name w:val="Comment Text Char"/>
    <w:basedOn w:val="DefaultParagraphFont"/>
    <w:link w:val="CommentText"/>
    <w:uiPriority w:val="99"/>
    <w:semiHidden/>
    <w:rsid w:val="001574E3"/>
    <w:rPr>
      <w:sz w:val="20"/>
      <w:szCs w:val="20"/>
    </w:rPr>
  </w:style>
  <w:style w:type="paragraph" w:styleId="CommentSubject">
    <w:name w:val="annotation subject"/>
    <w:basedOn w:val="CommentText"/>
    <w:next w:val="CommentText"/>
    <w:link w:val="CommentSubjectChar"/>
    <w:uiPriority w:val="99"/>
    <w:semiHidden/>
    <w:unhideWhenUsed/>
    <w:rsid w:val="001574E3"/>
    <w:rPr>
      <w:b/>
      <w:bCs/>
    </w:rPr>
  </w:style>
  <w:style w:type="character" w:customStyle="1" w:styleId="CommentSubjectChar">
    <w:name w:val="Comment Subject Char"/>
    <w:basedOn w:val="CommentTextChar"/>
    <w:link w:val="CommentSubject"/>
    <w:uiPriority w:val="99"/>
    <w:semiHidden/>
    <w:rsid w:val="001574E3"/>
    <w:rPr>
      <w:b/>
      <w:bCs/>
      <w:sz w:val="20"/>
      <w:szCs w:val="20"/>
    </w:rPr>
  </w:style>
  <w:style w:type="paragraph" w:styleId="BalloonText">
    <w:name w:val="Balloon Text"/>
    <w:basedOn w:val="Normal"/>
    <w:link w:val="BalloonTextChar"/>
    <w:uiPriority w:val="99"/>
    <w:semiHidden/>
    <w:unhideWhenUsed/>
    <w:rsid w:val="001574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4E3"/>
    <w:rPr>
      <w:rFonts w:ascii="Segoe UI" w:hAnsi="Segoe UI" w:cs="Segoe UI"/>
      <w:sz w:val="18"/>
      <w:szCs w:val="18"/>
    </w:rPr>
  </w:style>
  <w:style w:type="paragraph" w:styleId="ListParagraph">
    <w:name w:val="List Paragraph"/>
    <w:basedOn w:val="Normal"/>
    <w:uiPriority w:val="34"/>
    <w:qFormat/>
    <w:rsid w:val="002B36D9"/>
    <w:pPr>
      <w:ind w:left="720"/>
      <w:contextualSpacing/>
    </w:pPr>
  </w:style>
  <w:style w:type="paragraph" w:styleId="Revision">
    <w:name w:val="Revision"/>
    <w:hidden/>
    <w:uiPriority w:val="99"/>
    <w:semiHidden/>
    <w:rsid w:val="00D234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749762">
      <w:bodyDiv w:val="1"/>
      <w:marLeft w:val="0"/>
      <w:marRight w:val="0"/>
      <w:marTop w:val="0"/>
      <w:marBottom w:val="0"/>
      <w:divBdr>
        <w:top w:val="none" w:sz="0" w:space="0" w:color="auto"/>
        <w:left w:val="none" w:sz="0" w:space="0" w:color="auto"/>
        <w:bottom w:val="none" w:sz="0" w:space="0" w:color="auto"/>
        <w:right w:val="none" w:sz="0" w:space="0" w:color="auto"/>
      </w:divBdr>
      <w:divsChild>
        <w:div w:id="1221476004">
          <w:marLeft w:val="0"/>
          <w:marRight w:val="0"/>
          <w:marTop w:val="0"/>
          <w:marBottom w:val="0"/>
          <w:divBdr>
            <w:top w:val="none" w:sz="0" w:space="0" w:color="auto"/>
            <w:left w:val="none" w:sz="0" w:space="0" w:color="auto"/>
            <w:bottom w:val="none" w:sz="0" w:space="0" w:color="auto"/>
            <w:right w:val="none" w:sz="0" w:space="0" w:color="auto"/>
          </w:divBdr>
          <w:divsChild>
            <w:div w:id="788086713">
              <w:marLeft w:val="0"/>
              <w:marRight w:val="0"/>
              <w:marTop w:val="0"/>
              <w:marBottom w:val="0"/>
              <w:divBdr>
                <w:top w:val="none" w:sz="0" w:space="0" w:color="auto"/>
                <w:left w:val="none" w:sz="0" w:space="0" w:color="auto"/>
                <w:bottom w:val="none" w:sz="0" w:space="0" w:color="auto"/>
                <w:right w:val="none" w:sz="0" w:space="0" w:color="auto"/>
              </w:divBdr>
              <w:divsChild>
                <w:div w:id="8186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052047">
      <w:bodyDiv w:val="1"/>
      <w:marLeft w:val="0"/>
      <w:marRight w:val="0"/>
      <w:marTop w:val="0"/>
      <w:marBottom w:val="0"/>
      <w:divBdr>
        <w:top w:val="none" w:sz="0" w:space="0" w:color="auto"/>
        <w:left w:val="none" w:sz="0" w:space="0" w:color="auto"/>
        <w:bottom w:val="none" w:sz="0" w:space="0" w:color="auto"/>
        <w:right w:val="none" w:sz="0" w:space="0" w:color="auto"/>
      </w:divBdr>
      <w:divsChild>
        <w:div w:id="951983571">
          <w:marLeft w:val="0"/>
          <w:marRight w:val="0"/>
          <w:marTop w:val="0"/>
          <w:marBottom w:val="0"/>
          <w:divBdr>
            <w:top w:val="none" w:sz="0" w:space="0" w:color="auto"/>
            <w:left w:val="none" w:sz="0" w:space="0" w:color="auto"/>
            <w:bottom w:val="none" w:sz="0" w:space="0" w:color="auto"/>
            <w:right w:val="none" w:sz="0" w:space="0" w:color="auto"/>
          </w:divBdr>
          <w:divsChild>
            <w:div w:id="1520581794">
              <w:marLeft w:val="0"/>
              <w:marRight w:val="0"/>
              <w:marTop w:val="0"/>
              <w:marBottom w:val="0"/>
              <w:divBdr>
                <w:top w:val="none" w:sz="0" w:space="0" w:color="auto"/>
                <w:left w:val="none" w:sz="0" w:space="0" w:color="auto"/>
                <w:bottom w:val="none" w:sz="0" w:space="0" w:color="auto"/>
                <w:right w:val="none" w:sz="0" w:space="0" w:color="auto"/>
              </w:divBdr>
              <w:divsChild>
                <w:div w:id="9008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33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ewtrusts.org/en/research-and-analysis/articles/2018/02/01/ocean-warming-to-affect-antarctic-krill-growth-increasing-risk-to-predators" TargetMode="External"/><Relationship Id="rId4" Type="http://schemas.openxmlformats.org/officeDocument/2006/relationships/settings" Target="settings.xml"/><Relationship Id="rId9" Type="http://schemas.openxmlformats.org/officeDocument/2006/relationships/hyperlink" Target="https://www.pewtrusts.org/en/research-and-analysis/articles/2019/07/22/off-antarctica-researchers-track-killer-whale-popu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70B39-B116-4E16-9570-32A4C27AC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984</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estrianosmith@pewtrusts.org</dc:creator>
  <cp:keywords/>
  <dc:description/>
  <cp:lastModifiedBy>JC</cp:lastModifiedBy>
  <cp:revision>5</cp:revision>
  <cp:lastPrinted>2019-12-11T00:06:00Z</cp:lastPrinted>
  <dcterms:created xsi:type="dcterms:W3CDTF">2019-12-11T01:02:00Z</dcterms:created>
  <dcterms:modified xsi:type="dcterms:W3CDTF">2019-12-11T20:22:00Z</dcterms:modified>
</cp:coreProperties>
</file>